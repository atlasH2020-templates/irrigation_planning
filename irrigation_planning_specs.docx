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3620EBD3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6A44BD">
        <w:rPr>
          <w:rFonts w:ascii="Courier New" w:eastAsiaTheme="minorEastAsia" w:hAnsi="Courier New" w:cstheme="minorBidi"/>
          <w:sz w:val="22"/>
          <w:lang w:val="en-GB" w:eastAsia="en-US"/>
        </w:rPr>
        <w:t>irrigation_planning</w:t>
      </w:r>
    </w:p>
    <w:p w14:paraId="2487723B" w14:textId="4B8B713D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490E34">
        <w:rPr>
          <w:rFonts w:ascii="Courier New" w:eastAsiaTheme="minorEastAsia" w:hAnsi="Courier New" w:cstheme="minorBidi"/>
          <w:sz w:val="22"/>
          <w:lang w:val="en-GB" w:eastAsia="en-US"/>
        </w:rPr>
        <w:t>0.1.</w:t>
      </w:r>
      <w:r w:rsidR="00130D55">
        <w:rPr>
          <w:rFonts w:ascii="Courier New" w:eastAsiaTheme="minorEastAsia" w:hAnsi="Courier New" w:cstheme="minorBidi"/>
          <w:sz w:val="22"/>
          <w:lang w:val="en-GB" w:eastAsia="en-US"/>
        </w:rPr>
        <w:t>0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2F3CD4E5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eastAsia="en-US"/>
        </w:rPr>
        <w:fldChar w:fldCharType="separate"/>
      </w:r>
      <w:r w:rsidR="00490E34">
        <w:rPr>
          <w:rFonts w:ascii="Courier New" w:eastAsiaTheme="minorEastAsia" w:hAnsi="Courier New" w:cstheme="minorBidi"/>
          <w:sz w:val="22"/>
          <w:lang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654B5CAA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3B5CF8">
        <w:rPr>
          <w:rFonts w:ascii="Courier New" w:eastAsiaTheme="minorEastAsia" w:hAnsi="Courier New" w:cstheme="minorBidi"/>
          <w:sz w:val="22"/>
          <w:lang w:val="en-GB" w:eastAsia="en-US"/>
        </w:rPr>
        <w:t>I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.</w:t>
      </w:r>
      <w:r w:rsidR="00D437C2">
        <w:rPr>
          <w:rFonts w:ascii="Courier New" w:eastAsiaTheme="minorEastAsia" w:hAnsi="Courier New" w:cstheme="minorBidi"/>
          <w:sz w:val="22"/>
          <w:lang w:val="en-GB" w:eastAsia="en-US"/>
        </w:rPr>
        <w:t>D.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 xml:space="preserve"> </w:t>
      </w:r>
      <w:r w:rsidR="003B5CF8">
        <w:rPr>
          <w:rFonts w:ascii="Courier New" w:eastAsiaTheme="minorEastAsia" w:hAnsi="Courier New" w:cstheme="minorBidi"/>
          <w:sz w:val="22"/>
          <w:lang w:val="en-GB" w:eastAsia="en-US"/>
        </w:rPr>
        <w:t>Tsakma</w:t>
      </w:r>
      <w:r w:rsidR="00A95A0C">
        <w:rPr>
          <w:rFonts w:ascii="Courier New" w:eastAsiaTheme="minorEastAsia" w:hAnsi="Courier New" w:cstheme="minorBidi"/>
          <w:sz w:val="22"/>
          <w:lang w:val="en-GB" w:eastAsia="en-US"/>
        </w:rPr>
        <w:t>k</w:t>
      </w:r>
      <w:r w:rsidR="003B5CF8">
        <w:rPr>
          <w:rFonts w:ascii="Courier New" w:eastAsiaTheme="minorEastAsia" w:hAnsi="Courier New" w:cstheme="minorBidi"/>
          <w:sz w:val="22"/>
          <w:lang w:val="en-GB" w:eastAsia="en-US"/>
        </w:rPr>
        <w:t>is</w:t>
      </w:r>
      <w:r w:rsidR="00A95A0C">
        <w:rPr>
          <w:rFonts w:ascii="Courier New" w:eastAsiaTheme="minorEastAsia" w:hAnsi="Courier New" w:cstheme="minorBidi"/>
          <w:sz w:val="22"/>
          <w:lang w:val="en-GB" w:eastAsia="en-US"/>
        </w:rPr>
        <w:t>, V. Pisinaras, C. Brogi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 xml:space="preserve"> (</w:t>
      </w:r>
      <w:r w:rsidR="00A95A0C">
        <w:rPr>
          <w:rFonts w:ascii="Courier New" w:eastAsiaTheme="minorEastAsia" w:hAnsi="Courier New" w:cstheme="minorBidi"/>
          <w:sz w:val="22"/>
          <w:lang w:val="en-GB" w:eastAsia="en-US"/>
        </w:rPr>
        <w:t>LRI,</w:t>
      </w:r>
      <w:r w:rsidR="007706C9">
        <w:rPr>
          <w:rFonts w:ascii="Courier New" w:eastAsiaTheme="minorEastAsia" w:hAnsi="Courier New" w:cstheme="minorBidi"/>
          <w:sz w:val="22"/>
          <w:lang w:val="en-GB" w:eastAsia="en-US"/>
        </w:rPr>
        <w:t>F</w:t>
      </w:r>
      <w:r w:rsidR="00D437C2">
        <w:rPr>
          <w:rFonts w:ascii="Courier New" w:eastAsiaTheme="minorEastAsia" w:hAnsi="Courier New" w:cstheme="minorBidi"/>
          <w:sz w:val="22"/>
          <w:lang w:val="en-GB" w:eastAsia="en-US"/>
        </w:rPr>
        <w:t>ZJ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a0"/>
        <w:ind w:right="1127"/>
        <w:rPr>
          <w:lang w:val="en-GB"/>
        </w:rPr>
      </w:pPr>
    </w:p>
    <w:p w14:paraId="1B44E7D1" w14:textId="78FD4DC6" w:rsidR="00B9550A" w:rsidRPr="00E95C18" w:rsidRDefault="0019270E" w:rsidP="00A462D6">
      <w:pPr>
        <w:pStyle w:val="a0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6C6999">
        <w:rPr>
          <w:rStyle w:val="h1"/>
          <w:b/>
          <w:bCs/>
          <w:color w:val="000000"/>
          <w:lang w:val="en-GB"/>
        </w:rPr>
        <w:t xml:space="preserve"> "irrigation_planning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a0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a0"/>
        <w:ind w:right="1127"/>
        <w:rPr>
          <w:lang w:val="en-GB"/>
        </w:rPr>
      </w:pPr>
    </w:p>
    <w:p w14:paraId="566BD43F" w14:textId="3A0C5700" w:rsidR="0048618C" w:rsidRPr="00E95C18" w:rsidRDefault="004C245C" w:rsidP="00C5249D">
      <w:pPr>
        <w:pStyle w:val="a0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r w:rsidR="00E63E45">
        <w:rPr>
          <w:lang w:val="en-GB"/>
        </w:rPr>
        <w:t>irrigation</w:t>
      </w:r>
      <w:r w:rsidR="00490E34">
        <w:rPr>
          <w:lang w:val="en-GB"/>
        </w:rPr>
        <w:t>_</w:t>
      </w:r>
      <w:r w:rsidR="00875A53" w:rsidRPr="00E95C18">
        <w:rPr>
          <w:lang w:val="en-GB"/>
        </w:rPr>
        <w:fldChar w:fldCharType="end"/>
      </w:r>
      <w:r w:rsidR="00E63E45">
        <w:rPr>
          <w:lang w:val="en-GB"/>
        </w:rPr>
        <w:t>planning</w:t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CA77A3">
        <w:rPr>
          <w:lang w:val="en-GB"/>
        </w:rPr>
        <w:t>irrigation</w:t>
      </w:r>
      <w:r w:rsidR="00DC5A75" w:rsidRPr="00E95C18">
        <w:rPr>
          <w:lang w:val="en-GB"/>
        </w:rPr>
        <w:t xml:space="preserve"> </w:t>
      </w:r>
      <w:r w:rsidR="0005485C">
        <w:rPr>
          <w:lang w:val="en-GB"/>
        </w:rPr>
        <w:t>plan</w:t>
      </w:r>
      <w:r w:rsidR="0053373F">
        <w:rPr>
          <w:lang w:val="en-GB"/>
        </w:rPr>
        <w:t>,</w:t>
      </w:r>
      <w:r w:rsidR="00DC5A75" w:rsidRPr="00E95C18">
        <w:rPr>
          <w:lang w:val="en-GB"/>
        </w:rPr>
        <w:t xml:space="preserve"> f</w:t>
      </w:r>
      <w:r w:rsidR="00853C69" w:rsidRPr="00E95C18">
        <w:rPr>
          <w:lang w:val="en-GB"/>
        </w:rPr>
        <w:t xml:space="preserve">or </w:t>
      </w:r>
      <w:r w:rsidR="002F5E53">
        <w:rPr>
          <w:lang w:val="en-GB"/>
        </w:rPr>
        <w:t>a selected field</w:t>
      </w:r>
      <w:r w:rsidR="0053373F">
        <w:rPr>
          <w:lang w:val="en-GB"/>
        </w:rPr>
        <w:t>,</w:t>
      </w:r>
      <w:r w:rsidR="002F5E53">
        <w:rPr>
          <w:lang w:val="en-GB"/>
        </w:rPr>
        <w:t xml:space="preserve"> </w:t>
      </w:r>
      <w:r w:rsidR="00FA76BB">
        <w:rPr>
          <w:lang w:val="en-GB"/>
        </w:rPr>
        <w:t>for</w:t>
      </w:r>
      <w:r w:rsidR="002F5E53">
        <w:rPr>
          <w:lang w:val="en-GB"/>
        </w:rPr>
        <w:t xml:space="preserve"> </w:t>
      </w:r>
      <w:r w:rsidR="003605C3">
        <w:rPr>
          <w:lang w:val="en-GB"/>
        </w:rPr>
        <w:t>the next few days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151773">
        <w:rPr>
          <w:lang w:val="en-GB"/>
        </w:rPr>
        <w:t>An irrigation plan is consisted of irrigation maps</w:t>
      </w:r>
      <w:r w:rsidR="00DA4C9E">
        <w:rPr>
          <w:lang w:val="en-GB"/>
        </w:rPr>
        <w:t xml:space="preserve">, </w:t>
      </w:r>
      <w:r w:rsidR="002F509D">
        <w:rPr>
          <w:lang w:val="en-GB"/>
        </w:rPr>
        <w:t>with at least one</w:t>
      </w:r>
      <w:r w:rsidR="00DA4C9E">
        <w:rPr>
          <w:lang w:val="en-GB"/>
        </w:rPr>
        <w:t xml:space="preserve"> </w:t>
      </w:r>
      <w:r w:rsidR="00E325C0">
        <w:rPr>
          <w:lang w:val="en-GB"/>
        </w:rPr>
        <w:t xml:space="preserve">map </w:t>
      </w:r>
      <w:r w:rsidR="00DA4C9E">
        <w:rPr>
          <w:lang w:val="en-GB"/>
        </w:rPr>
        <w:t>for each of the plans’ days.</w:t>
      </w:r>
      <w:r w:rsidR="00FA76BB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0728EC">
        <w:rPr>
          <w:lang w:val="en-GB"/>
        </w:rPr>
        <w:t>I</w:t>
      </w:r>
      <w:r w:rsidR="00F47209">
        <w:rPr>
          <w:lang w:val="en-GB"/>
        </w:rPr>
        <w:t>rrigation</w:t>
      </w:r>
      <w:r w:rsidR="00490E34">
        <w:rPr>
          <w:lang w:val="en-GB"/>
        </w:rPr>
        <w:t>_</w:t>
      </w:r>
      <w:r w:rsidR="00E95C18" w:rsidRPr="00E95C18">
        <w:rPr>
          <w:lang w:val="en-GB"/>
        </w:rPr>
        <w:fldChar w:fldCharType="end"/>
      </w:r>
      <w:r w:rsidR="00F47209">
        <w:rPr>
          <w:lang w:val="en-GB"/>
        </w:rPr>
        <w:t>planning</w:t>
      </w:r>
      <w:r w:rsidR="00E95C18" w:rsidRPr="00E95C18">
        <w:rPr>
          <w:lang w:val="en-GB"/>
        </w:rPr>
        <w:t xml:space="preserve"> services </w:t>
      </w:r>
      <w:r w:rsidR="0034379F">
        <w:rPr>
          <w:lang w:val="en-GB"/>
        </w:rPr>
        <w:t xml:space="preserve">do not take into consideration the </w:t>
      </w:r>
      <w:r w:rsidR="00374E17">
        <w:rPr>
          <w:lang w:val="en-GB"/>
        </w:rPr>
        <w:t xml:space="preserve">water supply system </w:t>
      </w:r>
      <w:r w:rsidR="00572977">
        <w:rPr>
          <w:lang w:val="en-GB"/>
        </w:rPr>
        <w:t xml:space="preserve">infrastructure (main and </w:t>
      </w:r>
      <w:r w:rsidR="00187DE2">
        <w:rPr>
          <w:lang w:val="en-GB"/>
        </w:rPr>
        <w:t>lateral</w:t>
      </w:r>
      <w:r w:rsidR="00572977">
        <w:rPr>
          <w:lang w:val="en-GB"/>
        </w:rPr>
        <w:t xml:space="preserve"> pipelines</w:t>
      </w:r>
      <w:r w:rsidR="00187DE2">
        <w:rPr>
          <w:lang w:val="en-GB"/>
        </w:rPr>
        <w:t xml:space="preserve"> or</w:t>
      </w:r>
      <w:r w:rsidR="00572977">
        <w:rPr>
          <w:lang w:val="en-GB"/>
        </w:rPr>
        <w:t xml:space="preserve"> </w:t>
      </w:r>
      <w:r w:rsidR="006338DB">
        <w:rPr>
          <w:lang w:val="en-GB"/>
        </w:rPr>
        <w:t>canal</w:t>
      </w:r>
      <w:r w:rsidR="00187DE2">
        <w:rPr>
          <w:lang w:val="en-GB"/>
        </w:rPr>
        <w:t>s etc.)</w:t>
      </w:r>
      <w:r w:rsidR="00572977">
        <w:rPr>
          <w:lang w:val="en-GB"/>
        </w:rPr>
        <w:t xml:space="preserve"> </w:t>
      </w:r>
      <w:r w:rsidR="00187DE2">
        <w:rPr>
          <w:lang w:val="en-GB"/>
        </w:rPr>
        <w:t xml:space="preserve">or the </w:t>
      </w:r>
      <w:r w:rsidR="0034379F">
        <w:rPr>
          <w:lang w:val="en-GB"/>
        </w:rPr>
        <w:t xml:space="preserve">equipment that </w:t>
      </w:r>
      <w:r w:rsidR="00E672A9">
        <w:rPr>
          <w:lang w:val="en-GB"/>
        </w:rPr>
        <w:t xml:space="preserve">will implement the </w:t>
      </w:r>
      <w:r w:rsidR="007C7008">
        <w:rPr>
          <w:lang w:val="en-GB"/>
        </w:rPr>
        <w:t>suggested irrigation</w:t>
      </w:r>
      <w:r w:rsidR="00EE08B4">
        <w:rPr>
          <w:lang w:val="en-GB"/>
        </w:rPr>
        <w:t xml:space="preserve"> (drip, sprinkler, micro-sprinkler et</w:t>
      </w:r>
      <w:r w:rsidR="006E2DFD">
        <w:rPr>
          <w:lang w:val="en-GB"/>
        </w:rPr>
        <w:t>c.)</w:t>
      </w:r>
      <w:r w:rsidR="00F01E0E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922115">
        <w:rPr>
          <w:lang w:val="en-GB"/>
        </w:rPr>
        <w:t>T</w:t>
      </w:r>
      <w:r w:rsidR="001B4151">
        <w:rPr>
          <w:lang w:val="en-GB"/>
        </w:rPr>
        <w:t xml:space="preserve">hey are </w:t>
      </w:r>
      <w:r w:rsidR="000728EC">
        <w:rPr>
          <w:lang w:val="en-GB"/>
        </w:rPr>
        <w:t>based on</w:t>
      </w:r>
      <w:r w:rsidR="008A2B27">
        <w:rPr>
          <w:lang w:val="en-GB"/>
        </w:rPr>
        <w:t xml:space="preserve"> </w:t>
      </w:r>
      <w:r w:rsidR="000728EC">
        <w:rPr>
          <w:lang w:val="en-GB"/>
        </w:rPr>
        <w:t xml:space="preserve">soil water balance </w:t>
      </w:r>
      <w:r w:rsidR="000318E4">
        <w:rPr>
          <w:lang w:val="en-GB"/>
        </w:rPr>
        <w:t xml:space="preserve">equations </w:t>
      </w:r>
      <w:r w:rsidR="000728EC">
        <w:rPr>
          <w:lang w:val="en-GB"/>
        </w:rPr>
        <w:t xml:space="preserve">and/or </w:t>
      </w:r>
      <w:r w:rsidR="008A2B27">
        <w:rPr>
          <w:lang w:val="en-GB"/>
        </w:rPr>
        <w:t xml:space="preserve">crop models of </w:t>
      </w:r>
      <w:r w:rsidR="00792D66">
        <w:rPr>
          <w:lang w:val="en-GB"/>
        </w:rPr>
        <w:t>varying complexity levels (f</w:t>
      </w:r>
      <w:r w:rsidR="00713947">
        <w:rPr>
          <w:lang w:val="en-GB"/>
        </w:rPr>
        <w:t>rom</w:t>
      </w:r>
      <w:r w:rsidR="00792D66">
        <w:rPr>
          <w:lang w:val="en-GB"/>
        </w:rPr>
        <w:t xml:space="preserve"> empirical to mechanistic</w:t>
      </w:r>
      <w:r w:rsidR="006803E6">
        <w:rPr>
          <w:lang w:val="en-GB"/>
        </w:rPr>
        <w:t>), that</w:t>
      </w:r>
      <w:r w:rsidR="00AB63F2">
        <w:rPr>
          <w:lang w:val="en-GB"/>
        </w:rPr>
        <w:t xml:space="preserve"> </w:t>
      </w:r>
      <w:r w:rsidR="008F542C">
        <w:rPr>
          <w:lang w:val="en-GB"/>
        </w:rPr>
        <w:t xml:space="preserve">are </w:t>
      </w:r>
      <w:r w:rsidR="00AB63F2">
        <w:rPr>
          <w:lang w:val="en-GB"/>
        </w:rPr>
        <w:t xml:space="preserve">fed with data </w:t>
      </w:r>
      <w:r w:rsidR="00723185">
        <w:rPr>
          <w:lang w:val="en-GB"/>
        </w:rPr>
        <w:t xml:space="preserve">related to plant-soil-atmosphere </w:t>
      </w:r>
      <w:r w:rsidR="00311415">
        <w:rPr>
          <w:lang w:val="en-GB"/>
        </w:rPr>
        <w:t>continuum</w:t>
      </w:r>
      <w:r w:rsidR="00FF095B">
        <w:rPr>
          <w:lang w:val="en-GB"/>
        </w:rPr>
        <w:t xml:space="preserve"> and derive </w:t>
      </w:r>
      <w:r w:rsidR="00ED3E23">
        <w:rPr>
          <w:lang w:val="en-GB"/>
        </w:rPr>
        <w:t>estimations</w:t>
      </w:r>
      <w:r w:rsidR="004011CC">
        <w:rPr>
          <w:lang w:val="en-GB"/>
        </w:rPr>
        <w:t xml:space="preserve"> o</w:t>
      </w:r>
      <w:r w:rsidR="00ED3E23">
        <w:rPr>
          <w:lang w:val="en-GB"/>
        </w:rPr>
        <w:t>f</w:t>
      </w:r>
      <w:r w:rsidR="006803E6">
        <w:rPr>
          <w:lang w:val="en-GB"/>
        </w:rPr>
        <w:t xml:space="preserve"> </w:t>
      </w:r>
      <w:r w:rsidR="00ED3E23">
        <w:rPr>
          <w:lang w:val="en-GB"/>
        </w:rPr>
        <w:t xml:space="preserve">the </w:t>
      </w:r>
      <w:r w:rsidR="006803E6">
        <w:rPr>
          <w:lang w:val="en-GB"/>
        </w:rPr>
        <w:t>required</w:t>
      </w:r>
      <w:r w:rsidR="004011CC">
        <w:rPr>
          <w:lang w:val="en-GB"/>
        </w:rPr>
        <w:t xml:space="preserve"> </w:t>
      </w:r>
      <w:r w:rsidR="00311415">
        <w:rPr>
          <w:lang w:val="en-GB"/>
        </w:rPr>
        <w:t xml:space="preserve">net </w:t>
      </w:r>
      <w:r w:rsidR="004011CC">
        <w:rPr>
          <w:lang w:val="en-GB"/>
        </w:rPr>
        <w:t>irrigation amount</w:t>
      </w:r>
      <w:r w:rsidR="006D422B">
        <w:rPr>
          <w:lang w:val="en-GB"/>
        </w:rPr>
        <w:t>. The latter</w:t>
      </w:r>
      <w:r w:rsidR="00DB3D2D">
        <w:rPr>
          <w:lang w:val="en-GB"/>
        </w:rPr>
        <w:t xml:space="preserve"> can </w:t>
      </w:r>
      <w:r w:rsidR="00260E1E">
        <w:rPr>
          <w:lang w:val="en-GB"/>
        </w:rPr>
        <w:t xml:space="preserve">be used </w:t>
      </w:r>
      <w:r w:rsidR="00F16BB7">
        <w:rPr>
          <w:lang w:val="en-GB"/>
        </w:rPr>
        <w:t xml:space="preserve">successively </w:t>
      </w:r>
      <w:r w:rsidR="00260E1E">
        <w:rPr>
          <w:lang w:val="en-GB"/>
        </w:rPr>
        <w:t xml:space="preserve">by an irrigation </w:t>
      </w:r>
      <w:r w:rsidR="0053337F">
        <w:rPr>
          <w:lang w:val="en-GB"/>
        </w:rPr>
        <w:t>management application</w:t>
      </w:r>
      <w:r w:rsidR="00D84711">
        <w:rPr>
          <w:lang w:val="en-GB"/>
        </w:rPr>
        <w:t xml:space="preserve"> </w:t>
      </w:r>
      <w:r w:rsidR="00857DA2">
        <w:rPr>
          <w:lang w:val="en-GB"/>
        </w:rPr>
        <w:t>vendor</w:t>
      </w:r>
      <w:r w:rsidR="0053337F">
        <w:rPr>
          <w:lang w:val="en-GB"/>
        </w:rPr>
        <w:t>.</w:t>
      </w:r>
    </w:p>
    <w:p w14:paraId="3D2F66C1" w14:textId="77777777" w:rsidR="004C245C" w:rsidRPr="005A29F1" w:rsidRDefault="004C245C" w:rsidP="00A462D6">
      <w:pPr>
        <w:pStyle w:val="a0"/>
        <w:ind w:right="1127"/>
      </w:pPr>
    </w:p>
    <w:p w14:paraId="67535A3C" w14:textId="201A28E9" w:rsidR="0048618C" w:rsidRPr="00E95C18" w:rsidRDefault="0048618C" w:rsidP="00100C77">
      <w:pPr>
        <w:pStyle w:val="a0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a0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a0"/>
        <w:tabs>
          <w:tab w:val="right" w:pos="8505"/>
        </w:tabs>
        <w:ind w:left="0" w:right="1127"/>
        <w:rPr>
          <w:lang w:val="en-GB"/>
        </w:rPr>
      </w:pPr>
    </w:p>
    <w:p w14:paraId="7873E243" w14:textId="43F3495A" w:rsidR="007142E4" w:rsidRDefault="00885AAF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88481699" w:history="1">
        <w:r w:rsidR="007142E4" w:rsidRPr="006824CC">
          <w:rPr>
            <w:rStyle w:val="-"/>
            <w:rFonts w:cs="Courier New"/>
            <w:noProof/>
            <w:lang w:val="en-GB"/>
          </w:rPr>
          <w:t>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rFonts w:cs="Courier New"/>
            <w:noProof/>
            <w:lang w:val="en-GB"/>
          </w:rPr>
          <w:t>Introduction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_Toc88481699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3</w:t>
        </w:r>
        <w:r w:rsidR="007142E4">
          <w:rPr>
            <w:noProof/>
            <w:webHidden/>
          </w:rPr>
          <w:fldChar w:fldCharType="end"/>
        </w:r>
      </w:hyperlink>
    </w:p>
    <w:p w14:paraId="10BC22D2" w14:textId="087E5F44" w:rsidR="007142E4" w:rsidRDefault="009D3B6E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0" w:history="1">
        <w:r w:rsidR="007142E4" w:rsidRPr="006824CC">
          <w:rPr>
            <w:rStyle w:val="-"/>
            <w:noProof/>
            <w:lang w:val="en-GB"/>
          </w:rPr>
          <w:t>2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Terminology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_Toc88481700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3</w:t>
        </w:r>
        <w:r w:rsidR="007142E4">
          <w:rPr>
            <w:noProof/>
            <w:webHidden/>
          </w:rPr>
          <w:fldChar w:fldCharType="end"/>
        </w:r>
      </w:hyperlink>
    </w:p>
    <w:p w14:paraId="1C909D25" w14:textId="35708759" w:rsidR="007142E4" w:rsidRDefault="009D3B6E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1" w:history="1">
        <w:r w:rsidR="007142E4" w:rsidRPr="006824CC">
          <w:rPr>
            <w:rStyle w:val="-"/>
            <w:noProof/>
            <w:lang w:val="en-GB"/>
          </w:rPr>
          <w:t>3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Irrigation Planning Usage Scenarios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_Toc88481701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3</w:t>
        </w:r>
        <w:r w:rsidR="007142E4">
          <w:rPr>
            <w:noProof/>
            <w:webHidden/>
          </w:rPr>
          <w:fldChar w:fldCharType="end"/>
        </w:r>
      </w:hyperlink>
    </w:p>
    <w:p w14:paraId="72E95986" w14:textId="05CA2841" w:rsidR="007142E4" w:rsidRDefault="009D3B6E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2" w:history="1">
        <w:r w:rsidR="007142E4" w:rsidRPr="006824CC">
          <w:rPr>
            <w:rStyle w:val="-"/>
            <w:noProof/>
            <w:lang w:val="en-GB"/>
          </w:rPr>
          <w:t>3.1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Vineyard Irrigation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_Toc88481702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3</w:t>
        </w:r>
        <w:r w:rsidR="007142E4">
          <w:rPr>
            <w:noProof/>
            <w:webHidden/>
          </w:rPr>
          <w:fldChar w:fldCharType="end"/>
        </w:r>
      </w:hyperlink>
    </w:p>
    <w:p w14:paraId="7D1C55A6" w14:textId="09E90728" w:rsidR="007142E4" w:rsidRDefault="009D3B6E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3" w:history="1">
        <w:r w:rsidR="007142E4" w:rsidRPr="006824CC">
          <w:rPr>
            <w:rStyle w:val="-"/>
            <w:noProof/>
            <w:lang w:val="en-GB"/>
          </w:rPr>
          <w:t>4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Service Template Functions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_Toc88481703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4</w:t>
        </w:r>
        <w:r w:rsidR="007142E4">
          <w:rPr>
            <w:noProof/>
            <w:webHidden/>
          </w:rPr>
          <w:fldChar w:fldCharType="end"/>
        </w:r>
      </w:hyperlink>
    </w:p>
    <w:p w14:paraId="430EB7C4" w14:textId="17100FBB" w:rsidR="007142E4" w:rsidRDefault="009D3B6E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4" w:history="1">
        <w:r w:rsidR="007142E4" w:rsidRPr="006824CC">
          <w:rPr>
            <w:rStyle w:val="-"/>
            <w:noProof/>
            <w:lang w:val="en-GB"/>
          </w:rPr>
          <w:t>4.1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Irrigation Planning Functions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_Toc88481704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5</w:t>
        </w:r>
        <w:r w:rsidR="007142E4">
          <w:rPr>
            <w:noProof/>
            <w:webHidden/>
          </w:rPr>
          <w:fldChar w:fldCharType="end"/>
        </w:r>
      </w:hyperlink>
    </w:p>
    <w:p w14:paraId="26ACBACA" w14:textId="435E0BFF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5" w:history="1">
        <w:r w:rsidR="007142E4" w:rsidRPr="006824CC">
          <w:rPr>
            <w:rStyle w:val="-"/>
            <w:noProof/>
            <w:lang w:val="en-GB"/>
          </w:rPr>
          <w:t>4.1.1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Prepare Plan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_Toc88481705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5</w:t>
        </w:r>
        <w:r w:rsidR="007142E4">
          <w:rPr>
            <w:noProof/>
            <w:webHidden/>
          </w:rPr>
          <w:fldChar w:fldCharType="end"/>
        </w:r>
      </w:hyperlink>
    </w:p>
    <w:p w14:paraId="4B869007" w14:textId="2FC0AE4F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6" w:history="1">
        <w:r w:rsidR="007142E4" w:rsidRPr="006824CC">
          <w:rPr>
            <w:rStyle w:val="-"/>
            <w:noProof/>
            <w:lang w:val="en-GB"/>
          </w:rPr>
          <w:t>4.1.2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Get Plan Status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_Toc88481706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6</w:t>
        </w:r>
        <w:r w:rsidR="007142E4">
          <w:rPr>
            <w:noProof/>
            <w:webHidden/>
          </w:rPr>
          <w:fldChar w:fldCharType="end"/>
        </w:r>
      </w:hyperlink>
    </w:p>
    <w:p w14:paraId="045042AD" w14:textId="5E069836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7" w:history="1">
        <w:r w:rsidR="007142E4" w:rsidRPr="006824CC">
          <w:rPr>
            <w:rStyle w:val="-"/>
            <w:noProof/>
            <w:lang w:val="en-GB"/>
          </w:rPr>
          <w:t>4.1.3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Cancel Plan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_Toc88481707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6</w:t>
        </w:r>
        <w:r w:rsidR="007142E4">
          <w:rPr>
            <w:noProof/>
            <w:webHidden/>
          </w:rPr>
          <w:fldChar w:fldCharType="end"/>
        </w:r>
      </w:hyperlink>
    </w:p>
    <w:p w14:paraId="161A8A11" w14:textId="0E1C47AB" w:rsidR="007142E4" w:rsidRDefault="009D3B6E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8" w:history="1">
        <w:r w:rsidR="007142E4" w:rsidRPr="006824CC">
          <w:rPr>
            <w:rStyle w:val="-"/>
            <w:noProof/>
            <w:lang w:val="en-GB"/>
          </w:rPr>
          <w:t>4.2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Irrigation Scheduling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_Toc88481708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6</w:t>
        </w:r>
        <w:r w:rsidR="007142E4">
          <w:rPr>
            <w:noProof/>
            <w:webHidden/>
          </w:rPr>
          <w:fldChar w:fldCharType="end"/>
        </w:r>
      </w:hyperlink>
    </w:p>
    <w:p w14:paraId="132F6FE4" w14:textId="41A14331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09" w:history="1">
        <w:r w:rsidR="007142E4" w:rsidRPr="006824CC">
          <w:rPr>
            <w:rStyle w:val="-"/>
            <w:noProof/>
            <w:lang w:val="en-GB"/>
          </w:rPr>
          <w:t>4.2.1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Get Plan Info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_Toc88481709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6</w:t>
        </w:r>
        <w:r w:rsidR="007142E4">
          <w:rPr>
            <w:noProof/>
            <w:webHidden/>
          </w:rPr>
          <w:fldChar w:fldCharType="end"/>
        </w:r>
      </w:hyperlink>
    </w:p>
    <w:p w14:paraId="1DE43CC5" w14:textId="2B811E61" w:rsidR="007142E4" w:rsidRDefault="009D3B6E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0" w:history="1">
        <w:r w:rsidR="007142E4" w:rsidRPr="006824CC">
          <w:rPr>
            <w:rStyle w:val="-"/>
            <w:noProof/>
            <w:lang w:val="en-GB"/>
          </w:rPr>
          <w:t>4.3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Scheduling Implementation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_Toc88481710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7</w:t>
        </w:r>
        <w:r w:rsidR="007142E4">
          <w:rPr>
            <w:noProof/>
            <w:webHidden/>
          </w:rPr>
          <w:fldChar w:fldCharType="end"/>
        </w:r>
      </w:hyperlink>
    </w:p>
    <w:p w14:paraId="57FC1B38" w14:textId="65A4FECD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1" w:history="1">
        <w:r w:rsidR="007142E4" w:rsidRPr="006824CC">
          <w:rPr>
            <w:rStyle w:val="-"/>
            <w:noProof/>
            <w:lang w:val="en-GB"/>
          </w:rPr>
          <w:t>4.3.1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Scheduled Irrigation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_Toc88481711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7</w:t>
        </w:r>
        <w:r w:rsidR="007142E4">
          <w:rPr>
            <w:noProof/>
            <w:webHidden/>
          </w:rPr>
          <w:fldChar w:fldCharType="end"/>
        </w:r>
      </w:hyperlink>
    </w:p>
    <w:p w14:paraId="7DAD2262" w14:textId="737876B8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2" w:history="1">
        <w:r w:rsidR="007142E4" w:rsidRPr="006824CC">
          <w:rPr>
            <w:rStyle w:val="-"/>
            <w:noProof/>
            <w:lang w:val="en-GB"/>
          </w:rPr>
          <w:t>4.3.2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Get Irrigation Info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_Toc88481712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7</w:t>
        </w:r>
        <w:r w:rsidR="007142E4">
          <w:rPr>
            <w:noProof/>
            <w:webHidden/>
          </w:rPr>
          <w:fldChar w:fldCharType="end"/>
        </w:r>
      </w:hyperlink>
    </w:p>
    <w:p w14:paraId="760D1125" w14:textId="7232A839" w:rsidR="007142E4" w:rsidRDefault="009D3B6E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3" w:history="1">
        <w:r w:rsidR="007142E4" w:rsidRPr="006824CC">
          <w:rPr>
            <w:rStyle w:val="-"/>
            <w:noProof/>
            <w:lang w:val="en-GB"/>
          </w:rPr>
          <w:t>5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Data Formats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_Toc88481713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8</w:t>
        </w:r>
        <w:r w:rsidR="007142E4">
          <w:rPr>
            <w:noProof/>
            <w:webHidden/>
          </w:rPr>
          <w:fldChar w:fldCharType="end"/>
        </w:r>
      </w:hyperlink>
    </w:p>
    <w:p w14:paraId="6E57A8E8" w14:textId="18EFE103" w:rsidR="007142E4" w:rsidRDefault="009D3B6E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4" w:history="1">
        <w:r w:rsidR="007142E4" w:rsidRPr="006824CC">
          <w:rPr>
            <w:rStyle w:val="-"/>
            <w:noProof/>
            <w:lang w:val="en-GB"/>
          </w:rPr>
          <w:t>5.1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Product Application File Format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_Toc88481714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8</w:t>
        </w:r>
        <w:r w:rsidR="007142E4">
          <w:rPr>
            <w:noProof/>
            <w:webHidden/>
          </w:rPr>
          <w:fldChar w:fldCharType="end"/>
        </w:r>
      </w:hyperlink>
    </w:p>
    <w:p w14:paraId="33F7BED9" w14:textId="3AF63BBE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5" w:history="1">
        <w:r w:rsidR="007142E4" w:rsidRPr="006824CC">
          <w:rPr>
            <w:rStyle w:val="-"/>
            <w:noProof/>
            <w:lang w:val="en-GB"/>
          </w:rPr>
          <w:t>5.1.1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Irrigation Plan File Format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_Toc88481715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9</w:t>
        </w:r>
        <w:r w:rsidR="007142E4">
          <w:rPr>
            <w:noProof/>
            <w:webHidden/>
          </w:rPr>
          <w:fldChar w:fldCharType="end"/>
        </w:r>
      </w:hyperlink>
    </w:p>
    <w:p w14:paraId="42615A55" w14:textId="584D21A5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6" w:history="1">
        <w:r w:rsidR="007142E4" w:rsidRPr="006824CC">
          <w:rPr>
            <w:rStyle w:val="-"/>
            <w:noProof/>
            <w:lang w:val="en-GB"/>
          </w:rPr>
          <w:t>5.1.2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up-to-date Irrigation Plan File Format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_Toc88481716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10</w:t>
        </w:r>
        <w:r w:rsidR="007142E4">
          <w:rPr>
            <w:noProof/>
            <w:webHidden/>
          </w:rPr>
          <w:fldChar w:fldCharType="end"/>
        </w:r>
      </w:hyperlink>
    </w:p>
    <w:p w14:paraId="2BD33E01" w14:textId="464E03AF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7" w:history="1">
        <w:r w:rsidR="007142E4" w:rsidRPr="006824CC">
          <w:rPr>
            <w:rStyle w:val="-"/>
            <w:noProof/>
            <w:lang w:val="en-GB"/>
          </w:rPr>
          <w:t>5.1.3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Features and Tiles data_type tables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_Toc88481717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11</w:t>
        </w:r>
        <w:r w:rsidR="007142E4">
          <w:rPr>
            <w:noProof/>
            <w:webHidden/>
          </w:rPr>
          <w:fldChar w:fldCharType="end"/>
        </w:r>
      </w:hyperlink>
    </w:p>
    <w:p w14:paraId="61FE7F02" w14:textId="6FC6A9EB" w:rsidR="007142E4" w:rsidRDefault="009D3B6E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8" w:history="1">
        <w:r w:rsidR="007142E4" w:rsidRPr="006824CC">
          <w:rPr>
            <w:rStyle w:val="-"/>
            <w:noProof/>
            <w:lang w:val="en-GB"/>
          </w:rPr>
          <w:t>6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Access and Authentication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_Toc88481718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12</w:t>
        </w:r>
        <w:r w:rsidR="007142E4">
          <w:rPr>
            <w:noProof/>
            <w:webHidden/>
          </w:rPr>
          <w:fldChar w:fldCharType="end"/>
        </w:r>
      </w:hyperlink>
    </w:p>
    <w:p w14:paraId="7B5B56F9" w14:textId="78550F32" w:rsidR="007142E4" w:rsidRDefault="009D3B6E">
      <w:pPr>
        <w:pStyle w:val="10"/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19" w:history="1">
        <w:r w:rsidR="007142E4" w:rsidRPr="006824CC">
          <w:rPr>
            <w:rStyle w:val="-"/>
            <w:noProof/>
            <w:lang w:val="en-GB"/>
          </w:rPr>
          <w:t>7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Dynamic Behaviour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_Toc88481719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12</w:t>
        </w:r>
        <w:r w:rsidR="007142E4">
          <w:rPr>
            <w:noProof/>
            <w:webHidden/>
          </w:rPr>
          <w:fldChar w:fldCharType="end"/>
        </w:r>
      </w:hyperlink>
    </w:p>
    <w:p w14:paraId="7A249A32" w14:textId="24EC1DBB" w:rsidR="007142E4" w:rsidRDefault="009D3B6E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20" w:history="1">
        <w:r w:rsidR="007142E4" w:rsidRPr="006824CC">
          <w:rPr>
            <w:rStyle w:val="-"/>
            <w:noProof/>
            <w:lang w:val="en-GB"/>
          </w:rPr>
          <w:t>7.1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Irrigation Lifecycle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_Toc88481720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12</w:t>
        </w:r>
        <w:r w:rsidR="007142E4">
          <w:rPr>
            <w:noProof/>
            <w:webHidden/>
          </w:rPr>
          <w:fldChar w:fldCharType="end"/>
        </w:r>
      </w:hyperlink>
    </w:p>
    <w:p w14:paraId="693C6739" w14:textId="75DCA5DB" w:rsidR="007142E4" w:rsidRDefault="009D3B6E">
      <w:pPr>
        <w:pStyle w:val="20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21" w:history="1">
        <w:r w:rsidR="007142E4" w:rsidRPr="006824CC">
          <w:rPr>
            <w:rStyle w:val="-"/>
            <w:noProof/>
            <w:lang w:val="en-GB"/>
          </w:rPr>
          <w:t>7.2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Planning Completion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_Toc88481721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13</w:t>
        </w:r>
        <w:r w:rsidR="007142E4">
          <w:rPr>
            <w:noProof/>
            <w:webHidden/>
          </w:rPr>
          <w:fldChar w:fldCharType="end"/>
        </w:r>
      </w:hyperlink>
    </w:p>
    <w:p w14:paraId="4D50E7AC" w14:textId="72FB6150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22" w:history="1">
        <w:r w:rsidR="007142E4" w:rsidRPr="006824CC">
          <w:rPr>
            <w:rStyle w:val="-"/>
            <w:noProof/>
            <w:lang w:val="en-GB"/>
          </w:rPr>
          <w:t>7.2.1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Polling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_Toc88481722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13</w:t>
        </w:r>
        <w:r w:rsidR="007142E4">
          <w:rPr>
            <w:noProof/>
            <w:webHidden/>
          </w:rPr>
          <w:fldChar w:fldCharType="end"/>
        </w:r>
      </w:hyperlink>
    </w:p>
    <w:p w14:paraId="33D495E4" w14:textId="061F7EBA" w:rsidR="007142E4" w:rsidRDefault="009D3B6E">
      <w:pPr>
        <w:pStyle w:val="30"/>
        <w:tabs>
          <w:tab w:val="left" w:pos="1540"/>
          <w:tab w:val="right" w:leader="dot" w:pos="9622"/>
        </w:tabs>
        <w:rPr>
          <w:rFonts w:asciiTheme="minorHAnsi" w:eastAsiaTheme="minorEastAsia" w:hAnsiTheme="minorHAnsi" w:cstheme="minorBidi"/>
          <w:noProof/>
          <w:szCs w:val="22"/>
          <w:lang w:eastAsia="en-US"/>
        </w:rPr>
      </w:pPr>
      <w:hyperlink w:anchor="_Toc88481723" w:history="1">
        <w:r w:rsidR="007142E4" w:rsidRPr="006824CC">
          <w:rPr>
            <w:rStyle w:val="-"/>
            <w:noProof/>
            <w:lang w:val="en-GB"/>
          </w:rPr>
          <w:t>7.2.2</w:t>
        </w:r>
        <w:r w:rsidR="007142E4">
          <w:rPr>
            <w:rFonts w:asciiTheme="minorHAnsi" w:eastAsiaTheme="minorEastAsia" w:hAnsiTheme="minorHAnsi" w:cstheme="minorBidi"/>
            <w:noProof/>
            <w:szCs w:val="22"/>
            <w:lang w:eastAsia="en-US"/>
          </w:rPr>
          <w:tab/>
        </w:r>
        <w:r w:rsidR="007142E4" w:rsidRPr="006824CC">
          <w:rPr>
            <w:rStyle w:val="-"/>
            <w:noProof/>
            <w:lang w:val="en-GB"/>
          </w:rPr>
          <w:t>Notification</w:t>
        </w:r>
        <w:r w:rsidR="007142E4">
          <w:rPr>
            <w:noProof/>
            <w:webHidden/>
          </w:rPr>
          <w:tab/>
        </w:r>
        <w:r w:rsidR="007142E4">
          <w:rPr>
            <w:noProof/>
            <w:webHidden/>
          </w:rPr>
          <w:fldChar w:fldCharType="begin"/>
        </w:r>
        <w:r w:rsidR="007142E4">
          <w:rPr>
            <w:noProof/>
            <w:webHidden/>
          </w:rPr>
          <w:instrText xml:space="preserve"> PAGEREF _Toc88481723 \h </w:instrText>
        </w:r>
        <w:r w:rsidR="007142E4">
          <w:rPr>
            <w:noProof/>
            <w:webHidden/>
          </w:rPr>
        </w:r>
        <w:r w:rsidR="007142E4">
          <w:rPr>
            <w:noProof/>
            <w:webHidden/>
          </w:rPr>
          <w:fldChar w:fldCharType="separate"/>
        </w:r>
        <w:r w:rsidR="007142E4">
          <w:rPr>
            <w:noProof/>
            <w:webHidden/>
          </w:rPr>
          <w:t>14</w:t>
        </w:r>
        <w:r w:rsidR="007142E4">
          <w:rPr>
            <w:noProof/>
            <w:webHidden/>
          </w:rPr>
          <w:fldChar w:fldCharType="end"/>
        </w:r>
      </w:hyperlink>
    </w:p>
    <w:p w14:paraId="3AEC159F" w14:textId="7D870E96" w:rsidR="00E355B8" w:rsidRPr="00E95C18" w:rsidRDefault="00885AAF" w:rsidP="00852640">
      <w:pPr>
        <w:pStyle w:val="a0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30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1"/>
        <w:ind w:right="1127"/>
        <w:rPr>
          <w:rStyle w:val="h2"/>
          <w:rFonts w:cs="Courier New"/>
          <w:color w:val="000000"/>
          <w:lang w:val="en-GB"/>
        </w:rPr>
      </w:pPr>
      <w:bookmarkStart w:id="0" w:name="_Toc88481699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a0"/>
        <w:ind w:right="1127"/>
        <w:rPr>
          <w:lang w:val="en-GB"/>
        </w:rPr>
      </w:pPr>
    </w:p>
    <w:p w14:paraId="67BE1DB0" w14:textId="432AB788" w:rsidR="0080076D" w:rsidRDefault="005A29F1" w:rsidP="005A29F1">
      <w:pPr>
        <w:pStyle w:val="a0"/>
        <w:ind w:right="1127"/>
        <w:rPr>
          <w:lang w:val="en-GB"/>
        </w:rPr>
      </w:pPr>
      <w:r w:rsidRPr="005A29F1">
        <w:rPr>
          <w:lang w:val="en-GB"/>
        </w:rPr>
        <w:t xml:space="preserve">Shortage of plant available water may strongly reduce crop yield or cause crop </w:t>
      </w:r>
      <w:r w:rsidR="000728EC">
        <w:rPr>
          <w:lang w:val="en-GB"/>
        </w:rPr>
        <w:t xml:space="preserve">production </w:t>
      </w:r>
      <w:r w:rsidRPr="005A29F1">
        <w:rPr>
          <w:lang w:val="en-GB"/>
        </w:rPr>
        <w:t xml:space="preserve">failure. Thus, in certain regions and for certain cultivations, irrigation is essential to achieve optimum </w:t>
      </w:r>
      <w:r w:rsidR="000728EC">
        <w:rPr>
          <w:lang w:val="en-GB"/>
        </w:rPr>
        <w:t xml:space="preserve">crop </w:t>
      </w:r>
      <w:r w:rsidRPr="005A29F1">
        <w:rPr>
          <w:lang w:val="en-GB"/>
        </w:rPr>
        <w:t xml:space="preserve">yield. However, the </w:t>
      </w:r>
      <w:r w:rsidR="000728EC">
        <w:rPr>
          <w:lang w:val="en-GB"/>
        </w:rPr>
        <w:t>“</w:t>
      </w:r>
      <w:r w:rsidRPr="005A29F1">
        <w:rPr>
          <w:lang w:val="en-GB"/>
        </w:rPr>
        <w:t>when</w:t>
      </w:r>
      <w:r w:rsidR="000728EC">
        <w:rPr>
          <w:lang w:val="en-GB"/>
        </w:rPr>
        <w:t>”</w:t>
      </w:r>
      <w:r w:rsidRPr="005A29F1">
        <w:rPr>
          <w:lang w:val="en-GB"/>
        </w:rPr>
        <w:t xml:space="preserve"> and </w:t>
      </w:r>
      <w:r w:rsidR="000728EC">
        <w:rPr>
          <w:lang w:val="en-GB"/>
        </w:rPr>
        <w:t>“</w:t>
      </w:r>
      <w:r w:rsidRPr="005A29F1">
        <w:rPr>
          <w:lang w:val="en-GB"/>
        </w:rPr>
        <w:t>how much</w:t>
      </w:r>
      <w:r w:rsidR="000728EC">
        <w:rPr>
          <w:lang w:val="en-GB"/>
        </w:rPr>
        <w:t>”</w:t>
      </w:r>
      <w:r w:rsidRPr="005A29F1">
        <w:rPr>
          <w:lang w:val="en-GB"/>
        </w:rPr>
        <w:t xml:space="preserve"> to irrigate may vary significantly depending on crop variety, soil characteristics, local weather conditions, and on the </w:t>
      </w:r>
      <w:r w:rsidR="000728EC">
        <w:rPr>
          <w:lang w:val="en-GB"/>
        </w:rPr>
        <w:t>existing soil water amount available for the plant</w:t>
      </w:r>
      <w:r w:rsidRPr="005A29F1">
        <w:rPr>
          <w:lang w:val="en-GB"/>
        </w:rPr>
        <w:t>.</w:t>
      </w:r>
    </w:p>
    <w:p w14:paraId="3FFDE1E7" w14:textId="77777777" w:rsidR="0080076D" w:rsidRDefault="0080076D" w:rsidP="005A29F1">
      <w:pPr>
        <w:pStyle w:val="a0"/>
        <w:ind w:right="1127"/>
        <w:rPr>
          <w:lang w:val="en-GB"/>
        </w:rPr>
      </w:pPr>
    </w:p>
    <w:p w14:paraId="11AA7D7E" w14:textId="11C4772A" w:rsidR="0080076D" w:rsidRDefault="005A29F1" w:rsidP="005A29F1">
      <w:pPr>
        <w:pStyle w:val="a0"/>
        <w:ind w:right="1127"/>
        <w:rPr>
          <w:lang w:val="en-GB"/>
        </w:rPr>
      </w:pPr>
      <w:r w:rsidRPr="005A29F1">
        <w:rPr>
          <w:lang w:val="en-GB"/>
        </w:rPr>
        <w:t xml:space="preserve">An irrigation service determines </w:t>
      </w:r>
      <w:r w:rsidR="001C3F79" w:rsidRPr="001C3F79">
        <w:rPr>
          <w:lang w:val="en-GB"/>
        </w:rPr>
        <w:t>the amount of water that is required to maintain the water levels within the rooting zone profile in satisfactory levels</w:t>
      </w:r>
      <w:r w:rsidR="001040AF">
        <w:rPr>
          <w:lang w:val="en-GB"/>
        </w:rPr>
        <w:t>. This amount</w:t>
      </w:r>
      <w:r w:rsidR="001C3F79" w:rsidRPr="001C3F79">
        <w:rPr>
          <w:lang w:val="en-GB"/>
        </w:rPr>
        <w:t xml:space="preserve"> should not be miss-interpreted as the water needed </w:t>
      </w:r>
      <w:r w:rsidR="00553C6E">
        <w:rPr>
          <w:lang w:val="en-GB"/>
        </w:rPr>
        <w:t>to</w:t>
      </w:r>
      <w:r w:rsidR="001C3F79" w:rsidRPr="001C3F79">
        <w:rPr>
          <w:lang w:val="en-GB"/>
        </w:rPr>
        <w:t xml:space="preserve"> refill rooting zone back to field capacity. The satisfactory levels may vary significantly </w:t>
      </w:r>
      <w:r w:rsidR="000728EC">
        <w:rPr>
          <w:lang w:val="en-GB"/>
        </w:rPr>
        <w:t>depending on crop type</w:t>
      </w:r>
      <w:r w:rsidR="000450B3">
        <w:rPr>
          <w:lang w:val="en-GB"/>
        </w:rPr>
        <w:t>,</w:t>
      </w:r>
      <w:r w:rsidR="001C3F79" w:rsidRPr="001C3F79">
        <w:rPr>
          <w:lang w:val="en-GB"/>
        </w:rPr>
        <w:t xml:space="preserve"> crop different growing stages</w:t>
      </w:r>
      <w:r w:rsidR="002227BD">
        <w:rPr>
          <w:lang w:val="en-GB"/>
        </w:rPr>
        <w:t xml:space="preserve">, </w:t>
      </w:r>
      <w:r w:rsidR="000450B3">
        <w:rPr>
          <w:lang w:val="en-GB"/>
        </w:rPr>
        <w:t>or</w:t>
      </w:r>
      <w:r w:rsidR="00C13448">
        <w:t xml:space="preserve"> the </w:t>
      </w:r>
      <w:r w:rsidR="008D4D44">
        <w:t>implemented</w:t>
      </w:r>
      <w:r w:rsidR="00C7279A">
        <w:t xml:space="preserve"> </w:t>
      </w:r>
      <w:r w:rsidR="00374BC5">
        <w:t xml:space="preserve">irrigation </w:t>
      </w:r>
      <w:r w:rsidR="000862B9">
        <w:t xml:space="preserve">strategies’ </w:t>
      </w:r>
      <w:r w:rsidR="007503FE">
        <w:t>scope</w:t>
      </w:r>
      <w:r w:rsidR="004A265B">
        <w:t>:</w:t>
      </w:r>
      <w:r w:rsidR="00804398">
        <w:rPr>
          <w:lang w:val="en-GB"/>
        </w:rPr>
        <w:t xml:space="preserve"> </w:t>
      </w:r>
      <w:r w:rsidR="00E96DB8" w:rsidRPr="00E95C18">
        <w:rPr>
          <w:lang w:val="en-GB"/>
        </w:rPr>
        <w:t>"</w:t>
      </w:r>
      <w:r w:rsidR="00E96DB8">
        <w:rPr>
          <w:lang w:val="en-GB"/>
        </w:rPr>
        <w:t>no-water-stress</w:t>
      </w:r>
      <w:r w:rsidR="00E96DB8" w:rsidRPr="00E95C18">
        <w:rPr>
          <w:lang w:val="en-GB"/>
        </w:rPr>
        <w:t>"</w:t>
      </w:r>
      <w:r w:rsidR="003639E1">
        <w:rPr>
          <w:lang w:val="en-GB"/>
        </w:rPr>
        <w:t xml:space="preserve">, </w:t>
      </w:r>
      <w:r w:rsidR="00E96DB8" w:rsidRPr="00E95C18">
        <w:rPr>
          <w:lang w:val="en-GB"/>
        </w:rPr>
        <w:t>"</w:t>
      </w:r>
      <w:r w:rsidR="00F0738A">
        <w:rPr>
          <w:lang w:val="en-GB"/>
        </w:rPr>
        <w:t>regulated-</w:t>
      </w:r>
      <w:r w:rsidR="003639E1">
        <w:rPr>
          <w:lang w:val="en-GB"/>
        </w:rPr>
        <w:t>mild water stress</w:t>
      </w:r>
      <w:r w:rsidR="00E96DB8" w:rsidRPr="00E95C18">
        <w:rPr>
          <w:lang w:val="en-GB"/>
        </w:rPr>
        <w:t>"</w:t>
      </w:r>
      <w:r w:rsidR="00F0738A">
        <w:rPr>
          <w:lang w:val="en-GB"/>
        </w:rPr>
        <w:t xml:space="preserve">, </w:t>
      </w:r>
      <w:r w:rsidR="00A91067" w:rsidRPr="00E95C18">
        <w:rPr>
          <w:lang w:val="en-GB"/>
        </w:rPr>
        <w:t>"</w:t>
      </w:r>
      <w:r w:rsidR="00A91067">
        <w:rPr>
          <w:lang w:val="en-GB"/>
        </w:rPr>
        <w:t>regulated-severe water stress</w:t>
      </w:r>
      <w:r w:rsidR="00A91067" w:rsidRPr="00E95C18">
        <w:rPr>
          <w:lang w:val="en-GB"/>
        </w:rPr>
        <w:t>"</w:t>
      </w:r>
      <w:r w:rsidR="00A91067">
        <w:rPr>
          <w:lang w:val="en-GB"/>
        </w:rPr>
        <w:t xml:space="preserve">, </w:t>
      </w:r>
      <w:r w:rsidR="00E96DB8" w:rsidRPr="00E95C18">
        <w:rPr>
          <w:lang w:val="en-GB"/>
        </w:rPr>
        <w:t>"</w:t>
      </w:r>
      <w:r w:rsidR="00486F0B">
        <w:rPr>
          <w:lang w:val="en-GB"/>
        </w:rPr>
        <w:t>sustained water stress</w:t>
      </w:r>
      <w:r w:rsidR="00E96DB8" w:rsidRPr="00E95C18">
        <w:rPr>
          <w:lang w:val="en-GB"/>
        </w:rPr>
        <w:t>"</w:t>
      </w:r>
      <w:r w:rsidR="00486F0B">
        <w:rPr>
          <w:lang w:val="en-GB"/>
        </w:rPr>
        <w:t xml:space="preserve"> etc</w:t>
      </w:r>
      <w:r w:rsidR="001C3F79" w:rsidRPr="001C3F79">
        <w:rPr>
          <w:lang w:val="en-GB"/>
        </w:rPr>
        <w:t>.</w:t>
      </w:r>
    </w:p>
    <w:p w14:paraId="3B420238" w14:textId="77777777" w:rsidR="001C3F79" w:rsidRPr="005A29F1" w:rsidRDefault="001C3F79" w:rsidP="005A29F1">
      <w:pPr>
        <w:pStyle w:val="a0"/>
        <w:ind w:right="1127"/>
        <w:rPr>
          <w:lang w:val="en-GB"/>
        </w:rPr>
      </w:pPr>
    </w:p>
    <w:p w14:paraId="794D1BEF" w14:textId="15BF79B2" w:rsidR="00FB39A6" w:rsidRPr="00E95C18" w:rsidRDefault="005A29F1" w:rsidP="005A29F1">
      <w:pPr>
        <w:pStyle w:val="a0"/>
        <w:ind w:right="1127"/>
        <w:rPr>
          <w:lang w:val="en-GB"/>
        </w:rPr>
      </w:pPr>
      <w:r w:rsidRPr="005A29F1">
        <w:rPr>
          <w:lang w:val="en-GB"/>
        </w:rPr>
        <w:t xml:space="preserve">Farmers may use different irrigation services/options depending on the accuracy they want to achieve, their budget, </w:t>
      </w:r>
      <w:r w:rsidR="009F59AE">
        <w:rPr>
          <w:lang w:val="en-GB"/>
        </w:rPr>
        <w:t xml:space="preserve">or </w:t>
      </w:r>
      <w:r w:rsidRPr="005A29F1">
        <w:rPr>
          <w:lang w:val="en-GB"/>
        </w:rPr>
        <w:t>the availability of ancillary data.</w:t>
      </w:r>
    </w:p>
    <w:p w14:paraId="202EACFB" w14:textId="3C8FEDE3" w:rsidR="00286A40" w:rsidRPr="00E95C18" w:rsidRDefault="00757014" w:rsidP="00100C77">
      <w:pPr>
        <w:pStyle w:val="1"/>
        <w:ind w:right="1127"/>
        <w:rPr>
          <w:lang w:val="en-GB"/>
        </w:rPr>
      </w:pPr>
      <w:bookmarkStart w:id="1" w:name="_Toc88481700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-HTML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1993EE9E" w:rsidR="00286A40" w:rsidRPr="00E95C18" w:rsidRDefault="006F7E73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r w:rsidR="00050D11" w:rsidRPr="00E31A2A">
        <w:rPr>
          <w:rStyle w:val="-"/>
        </w:rPr>
        <w:t>BC</w:t>
      </w:r>
      <w:r w:rsidR="003E4CA5" w:rsidRPr="00E31A2A">
        <w:rPr>
          <w:rStyle w:val="-"/>
        </w:rPr>
        <w:t>P 14</w:t>
      </w:r>
      <w:r w:rsidR="003E4CA5">
        <w:rPr>
          <w:lang w:val="en-GB"/>
        </w:rPr>
        <w:t xml:space="preserve"> [</w:t>
      </w:r>
      <w:hyperlink r:id="rId11" w:history="1">
        <w:r w:rsidRPr="00E95C18">
          <w:rPr>
            <w:rStyle w:val="-"/>
            <w:lang w:val="en-GB"/>
          </w:rPr>
          <w:t>RFC 2119</w:t>
        </w:r>
      </w:hyperlink>
      <w:r w:rsidR="003E4CA5">
        <w:rPr>
          <w:rStyle w:val="-"/>
          <w:lang w:val="en-GB"/>
        </w:rPr>
        <w:t>]</w:t>
      </w:r>
      <w:r w:rsidRPr="00E95C18">
        <w:rPr>
          <w:lang w:val="en-GB"/>
        </w:rPr>
        <w:t xml:space="preserve"> [</w:t>
      </w:r>
      <w:hyperlink r:id="rId12" w:history="1">
        <w:r w:rsidRPr="00E95C18">
          <w:rPr>
            <w:rStyle w:val="-"/>
            <w:lang w:val="en-GB"/>
          </w:rPr>
          <w:t>RFC</w:t>
        </w:r>
        <w:r w:rsidR="003E4CA5">
          <w:rPr>
            <w:rStyle w:val="-"/>
            <w:lang w:val="en-GB"/>
          </w:rPr>
          <w:t>8174</w:t>
        </w:r>
      </w:hyperlink>
      <w:r w:rsidRPr="00E95C18">
        <w:rPr>
          <w:lang w:val="en-GB"/>
        </w:rPr>
        <w:t>]</w:t>
      </w:r>
      <w:r w:rsidR="00405A19">
        <w:rPr>
          <w:lang w:val="en-GB"/>
        </w:rPr>
        <w:t>, when, and only when, they appear in all capitals, as shown here</w:t>
      </w:r>
      <w:r w:rsidRPr="00E95C18">
        <w:rPr>
          <w:lang w:val="en-GB"/>
        </w:rPr>
        <w:t xml:space="preserve">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a0"/>
        <w:ind w:right="1127"/>
        <w:rPr>
          <w:lang w:val="en-GB"/>
        </w:rPr>
      </w:pPr>
    </w:p>
    <w:p w14:paraId="2E7FF976" w14:textId="053DB794" w:rsidR="00A21507" w:rsidRPr="00E95C18" w:rsidRDefault="00A2150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6F6B261E" w14:textId="77777777" w:rsidR="00986656" w:rsidRPr="00E95C18" w:rsidRDefault="00986656" w:rsidP="00986656">
      <w:pPr>
        <w:pStyle w:val="a0"/>
        <w:ind w:right="1127"/>
        <w:rPr>
          <w:lang w:val="en-GB"/>
        </w:rPr>
      </w:pPr>
    </w:p>
    <w:p w14:paraId="1D2D56E4" w14:textId="77EF1173" w:rsidR="00986656" w:rsidRPr="00E95C18" w:rsidRDefault="00986656" w:rsidP="00986656">
      <w:pPr>
        <w:pStyle w:val="a0"/>
        <w:ind w:right="1127"/>
        <w:rPr>
          <w:lang w:val="en-GB"/>
        </w:rPr>
      </w:pPr>
      <w:r w:rsidRPr="00E95C18">
        <w:rPr>
          <w:lang w:val="en-GB"/>
        </w:rPr>
        <w:t>When used alone, the term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1B2C02">
        <w:rPr>
          <w:lang w:val="en-GB"/>
        </w:rPr>
        <w:t>irrigation</w:t>
      </w:r>
      <w:r w:rsidR="00490E34">
        <w:rPr>
          <w:lang w:val="en-GB"/>
        </w:rPr>
        <w:t>_</w:t>
      </w:r>
      <w:r w:rsidR="001B2C02">
        <w:rPr>
          <w:lang w:val="en-GB"/>
        </w:rPr>
        <w:t>planning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>" refers to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1B5A">
        <w:rPr>
          <w:lang w:val="en-GB"/>
        </w:rPr>
        <w:t>irrigation</w:t>
      </w:r>
      <w:r w:rsidR="00490E34">
        <w:rPr>
          <w:lang w:val="en-GB"/>
        </w:rPr>
        <w:t>_</w:t>
      </w:r>
      <w:r w:rsidR="00B91B5A">
        <w:rPr>
          <w:lang w:val="en-GB"/>
        </w:rPr>
        <w:t>planning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1B5A">
        <w:rPr>
          <w:lang w:val="en-GB"/>
        </w:rPr>
        <w:t>irrigation</w:t>
      </w:r>
      <w:r w:rsidR="00490E34">
        <w:rPr>
          <w:lang w:val="en-GB"/>
        </w:rPr>
        <w:t>_</w:t>
      </w:r>
      <w:r w:rsidR="00B91B5A">
        <w:rPr>
          <w:lang w:val="en-GB"/>
        </w:rPr>
        <w:t>planning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service" is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776AFA">
        <w:rPr>
          <w:lang w:val="en-GB"/>
        </w:rPr>
        <w:t>irrigation</w:t>
      </w:r>
      <w:r w:rsidR="00490E34">
        <w:rPr>
          <w:lang w:val="en-GB"/>
        </w:rPr>
        <w:t>_</w:t>
      </w:r>
      <w:r w:rsidR="00776AFA">
        <w:rPr>
          <w:lang w:val="en-GB"/>
        </w:rPr>
        <w:t>planning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a0"/>
        <w:ind w:left="0" w:right="1127"/>
        <w:rPr>
          <w:lang w:val="en-GB"/>
        </w:rPr>
      </w:pPr>
    </w:p>
    <w:p w14:paraId="17C7F37F" w14:textId="2AD88413" w:rsidR="00286A40" w:rsidRPr="00E95C18" w:rsidRDefault="00776AFA" w:rsidP="00100C77">
      <w:pPr>
        <w:pStyle w:val="1"/>
        <w:ind w:right="1127"/>
        <w:rPr>
          <w:lang w:val="en-GB"/>
        </w:rPr>
      </w:pPr>
      <w:bookmarkStart w:id="2" w:name="_Toc88481701"/>
      <w:r>
        <w:rPr>
          <w:lang w:val="en-GB"/>
        </w:rPr>
        <w:t>Irrigation</w:t>
      </w:r>
      <w:r w:rsidR="00286A40" w:rsidRPr="00E95C18">
        <w:rPr>
          <w:lang w:val="en-GB"/>
        </w:rPr>
        <w:t xml:space="preserve"> </w:t>
      </w:r>
      <w:r>
        <w:rPr>
          <w:lang w:val="en-GB"/>
        </w:rPr>
        <w:t>Planning</w:t>
      </w:r>
      <w:r w:rsidR="00712AD5" w:rsidRPr="00E95C18">
        <w:rPr>
          <w:lang w:val="en-GB"/>
        </w:rPr>
        <w:t xml:space="preserve">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a0"/>
        <w:ind w:right="1127"/>
        <w:rPr>
          <w:lang w:val="en-GB"/>
        </w:rPr>
      </w:pPr>
    </w:p>
    <w:p w14:paraId="3C75BD91" w14:textId="2AC544E8" w:rsidR="00757014" w:rsidRPr="00E95C18" w:rsidRDefault="00757014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776AFA">
        <w:rPr>
          <w:lang w:val="en-GB"/>
        </w:rPr>
        <w:t>irrigation</w:t>
      </w:r>
      <w:r w:rsidR="00490E34">
        <w:rPr>
          <w:lang w:val="en-GB"/>
        </w:rPr>
        <w:t>_</w:t>
      </w:r>
      <w:r w:rsidR="00776AFA">
        <w:rPr>
          <w:lang w:val="en-GB"/>
        </w:rPr>
        <w:t>planning</w:t>
      </w:r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</w:t>
      </w:r>
      <w:r w:rsidR="00CD030F">
        <w:rPr>
          <w:lang w:val="en-GB"/>
        </w:rPr>
        <w:t>irrigation implementations</w:t>
      </w:r>
      <w:r w:rsidRPr="00E95C18">
        <w:rPr>
          <w:lang w:val="en-GB"/>
        </w:rPr>
        <w:t xml:space="preserve">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FB0B63">
        <w:rPr>
          <w:lang w:val="en-GB"/>
        </w:rPr>
        <w:t>irrigation</w:t>
      </w:r>
      <w:r w:rsidR="00490E34">
        <w:rPr>
          <w:lang w:val="en-GB"/>
        </w:rPr>
        <w:t>_</w:t>
      </w:r>
      <w:r w:rsidR="00FB0B63">
        <w:rPr>
          <w:lang w:val="en-GB"/>
        </w:rPr>
        <w:t>planning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FB0B63">
        <w:rPr>
          <w:lang w:val="en-GB"/>
        </w:rPr>
        <w:t>irrigation</w:t>
      </w:r>
      <w:r w:rsidR="00490E34">
        <w:rPr>
          <w:lang w:val="en-GB"/>
        </w:rPr>
        <w:t>_</w:t>
      </w:r>
      <w:r w:rsidR="00FB0B63">
        <w:rPr>
          <w:lang w:val="en-GB"/>
        </w:rPr>
        <w:t>planning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62CAB237" w14:textId="1523C4BF" w:rsidR="00C01925" w:rsidRPr="00E95C18" w:rsidRDefault="00C01925" w:rsidP="001445B8">
      <w:pPr>
        <w:pStyle w:val="a0"/>
        <w:ind w:left="0" w:right="1127"/>
        <w:rPr>
          <w:lang w:val="en-GB"/>
        </w:rPr>
      </w:pPr>
    </w:p>
    <w:p w14:paraId="402F5201" w14:textId="77777777" w:rsidR="00C411DF" w:rsidRPr="00E95C18" w:rsidRDefault="00C411DF" w:rsidP="00100C77">
      <w:pPr>
        <w:pStyle w:val="a0"/>
        <w:ind w:right="1127"/>
        <w:rPr>
          <w:lang w:val="en-GB"/>
        </w:rPr>
      </w:pPr>
    </w:p>
    <w:p w14:paraId="2D981D51" w14:textId="1F4A7A69" w:rsidR="009D4BC6" w:rsidRPr="00E95C18" w:rsidRDefault="001A0D7F" w:rsidP="00100C77">
      <w:pPr>
        <w:pStyle w:val="2"/>
        <w:ind w:right="1127"/>
        <w:rPr>
          <w:lang w:val="en-GB"/>
        </w:rPr>
      </w:pPr>
      <w:bookmarkStart w:id="3" w:name="_Toc88481702"/>
      <w:r>
        <w:rPr>
          <w:lang w:val="en-GB"/>
        </w:rPr>
        <w:t xml:space="preserve">Vineyard </w:t>
      </w:r>
      <w:r w:rsidR="00EB7A32">
        <w:rPr>
          <w:lang w:val="en-GB"/>
        </w:rPr>
        <w:t>Irrigation</w:t>
      </w:r>
      <w:bookmarkEnd w:id="3"/>
    </w:p>
    <w:p w14:paraId="1A2DCA4D" w14:textId="4BB342FD" w:rsidR="009D4BC6" w:rsidRPr="00E95C18" w:rsidRDefault="009D4BC6" w:rsidP="00100C77">
      <w:pPr>
        <w:pStyle w:val="a0"/>
        <w:ind w:right="1127"/>
        <w:rPr>
          <w:lang w:val="en-GB"/>
        </w:rPr>
      </w:pPr>
    </w:p>
    <w:p w14:paraId="74060D09" w14:textId="51A6852E" w:rsidR="00384133" w:rsidRPr="00E95C18" w:rsidRDefault="00226ABB" w:rsidP="00100C77">
      <w:pPr>
        <w:pStyle w:val="a0"/>
        <w:ind w:right="1127"/>
        <w:rPr>
          <w:lang w:val="en-GB"/>
        </w:rPr>
      </w:pPr>
      <w:r>
        <w:rPr>
          <w:lang w:val="en-GB"/>
        </w:rPr>
        <w:lastRenderedPageBreak/>
        <w:t>Wine grape vines</w:t>
      </w:r>
      <w:r w:rsidR="00635913">
        <w:rPr>
          <w:lang w:val="en-GB"/>
        </w:rPr>
        <w:t xml:space="preserve"> </w:t>
      </w:r>
      <w:r w:rsidR="001A0D7F">
        <w:rPr>
          <w:lang w:val="en-GB"/>
        </w:rPr>
        <w:t>are</w:t>
      </w:r>
      <w:r w:rsidR="00635913">
        <w:rPr>
          <w:lang w:val="en-GB"/>
        </w:rPr>
        <w:t xml:space="preserve"> </w:t>
      </w:r>
      <w:r w:rsidR="001A0D7F">
        <w:rPr>
          <w:lang w:val="en-GB"/>
        </w:rPr>
        <w:t>a delicate</w:t>
      </w:r>
      <w:r w:rsidR="00635913">
        <w:rPr>
          <w:lang w:val="en-GB"/>
        </w:rPr>
        <w:t xml:space="preserve"> crop</w:t>
      </w:r>
      <w:r w:rsidR="00FF63A3">
        <w:rPr>
          <w:lang w:val="en-GB"/>
        </w:rPr>
        <w:t xml:space="preserve">, that can </w:t>
      </w:r>
      <w:r w:rsidR="006A756F">
        <w:rPr>
          <w:lang w:val="en-GB"/>
        </w:rPr>
        <w:t xml:space="preserve">produce new vegetation </w:t>
      </w:r>
      <w:r w:rsidR="00B85E12">
        <w:rPr>
          <w:lang w:val="en-GB"/>
        </w:rPr>
        <w:t xml:space="preserve">and </w:t>
      </w:r>
      <w:r w:rsidR="006A756F">
        <w:rPr>
          <w:lang w:val="en-GB"/>
        </w:rPr>
        <w:t>ripen</w:t>
      </w:r>
      <w:r w:rsidR="00B85E12">
        <w:rPr>
          <w:lang w:val="en-GB"/>
        </w:rPr>
        <w:t>ing</w:t>
      </w:r>
      <w:r w:rsidR="006A756F">
        <w:rPr>
          <w:lang w:val="en-GB"/>
        </w:rPr>
        <w:t xml:space="preserve"> </w:t>
      </w:r>
      <w:r w:rsidR="00B85E12">
        <w:rPr>
          <w:lang w:val="en-GB"/>
        </w:rPr>
        <w:t>grapes</w:t>
      </w:r>
      <w:r w:rsidR="006A756F">
        <w:rPr>
          <w:lang w:val="en-GB"/>
        </w:rPr>
        <w:t xml:space="preserve"> at the same time,</w:t>
      </w:r>
      <w:r w:rsidR="00635913">
        <w:rPr>
          <w:lang w:val="en-GB"/>
        </w:rPr>
        <w:t xml:space="preserve"> </w:t>
      </w:r>
      <w:r w:rsidR="00985D04">
        <w:rPr>
          <w:lang w:val="en-GB"/>
        </w:rPr>
        <w:t xml:space="preserve">with </w:t>
      </w:r>
      <w:r w:rsidR="00B85E12">
        <w:rPr>
          <w:lang w:val="en-GB"/>
        </w:rPr>
        <w:t xml:space="preserve">substantially different water needs </w:t>
      </w:r>
      <w:r w:rsidR="008B28C7">
        <w:rPr>
          <w:lang w:val="en-GB"/>
        </w:rPr>
        <w:t>during</w:t>
      </w:r>
      <w:r w:rsidR="00B85E12">
        <w:rPr>
          <w:lang w:val="en-GB"/>
        </w:rPr>
        <w:t xml:space="preserve"> </w:t>
      </w:r>
      <w:r w:rsidR="008B28C7">
        <w:rPr>
          <w:lang w:val="en-GB"/>
        </w:rPr>
        <w:t>its’</w:t>
      </w:r>
      <w:r w:rsidR="00B85E12">
        <w:rPr>
          <w:lang w:val="en-GB"/>
        </w:rPr>
        <w:t xml:space="preserve"> various growing stages</w:t>
      </w:r>
      <w:r w:rsidR="00384133" w:rsidRPr="00E95C18">
        <w:rPr>
          <w:lang w:val="en-GB"/>
        </w:rPr>
        <w:t>.</w:t>
      </w:r>
    </w:p>
    <w:p w14:paraId="54E73210" w14:textId="49A919E5" w:rsidR="00384133" w:rsidRPr="00E95C18" w:rsidRDefault="00384133" w:rsidP="00100C77">
      <w:pPr>
        <w:pStyle w:val="a0"/>
        <w:ind w:right="1127"/>
        <w:rPr>
          <w:lang w:val="en-GB"/>
        </w:rPr>
      </w:pPr>
    </w:p>
    <w:p w14:paraId="164EBF10" w14:textId="6D20DD11" w:rsidR="009D445E" w:rsidRPr="00E95C18" w:rsidRDefault="009D445E" w:rsidP="009D445E">
      <w:pPr>
        <w:pStyle w:val="a0"/>
        <w:ind w:right="1127"/>
        <w:rPr>
          <w:lang w:val="en-GB"/>
        </w:rPr>
      </w:pPr>
      <w:r w:rsidRPr="00E95C18">
        <w:rPr>
          <w:lang w:val="en-GB"/>
        </w:rPr>
        <w:t>A</w:t>
      </w:r>
      <w:r w:rsidR="00985D04">
        <w:rPr>
          <w:lang w:val="en-GB"/>
        </w:rPr>
        <w:t>n</w:t>
      </w:r>
      <w:r w:rsidRPr="00E95C18">
        <w:rPr>
          <w:lang w:val="en-GB"/>
        </w:rPr>
        <w:t xml:space="preserve"> </w:t>
      </w:r>
      <w:r w:rsidR="00985D04">
        <w:rPr>
          <w:lang w:val="en-GB"/>
        </w:rPr>
        <w:t>irrigation</w:t>
      </w:r>
      <w:r w:rsidRPr="00E95C18">
        <w:rPr>
          <w:lang w:val="en-GB"/>
        </w:rPr>
        <w:t xml:space="preserve"> </w:t>
      </w:r>
      <w:r w:rsidR="00985D04">
        <w:rPr>
          <w:lang w:val="en-GB"/>
        </w:rPr>
        <w:t>planning service</w:t>
      </w:r>
      <w:r w:rsidRPr="00E95C18">
        <w:rPr>
          <w:lang w:val="en-GB"/>
        </w:rPr>
        <w:t xml:space="preserve"> can be designed </w:t>
      </w:r>
      <w:r w:rsidR="00340086" w:rsidRPr="00E95C18">
        <w:rPr>
          <w:lang w:val="en-GB"/>
        </w:rPr>
        <w:t>to</w:t>
      </w:r>
      <w:r w:rsidRPr="00E95C18">
        <w:rPr>
          <w:lang w:val="en-GB"/>
        </w:rPr>
        <w:t xml:space="preserve"> </w:t>
      </w:r>
      <w:r w:rsidR="00195E55">
        <w:rPr>
          <w:lang w:val="en-GB"/>
        </w:rPr>
        <w:t>pr</w:t>
      </w:r>
      <w:r w:rsidR="007D2F8D">
        <w:rPr>
          <w:lang w:val="en-GB"/>
        </w:rPr>
        <w:t>omote</w:t>
      </w:r>
      <w:r w:rsidR="00725114">
        <w:rPr>
          <w:lang w:val="en-GB"/>
        </w:rPr>
        <w:t xml:space="preserve"> regulated deficit irrigation </w:t>
      </w:r>
      <w:r w:rsidR="00293A08">
        <w:rPr>
          <w:lang w:val="en-GB"/>
        </w:rPr>
        <w:t>over</w:t>
      </w:r>
      <w:r w:rsidR="00725114">
        <w:rPr>
          <w:lang w:val="en-GB"/>
        </w:rPr>
        <w:t xml:space="preserve"> full irrigation</w:t>
      </w:r>
      <w:r w:rsidR="001D73F5">
        <w:rPr>
          <w:lang w:val="en-GB"/>
        </w:rPr>
        <w:t xml:space="preserve">, </w:t>
      </w:r>
      <w:r w:rsidR="00367185">
        <w:rPr>
          <w:lang w:val="en-GB"/>
        </w:rPr>
        <w:t>in certain growing stages</w:t>
      </w:r>
      <w:r w:rsidR="006347D9">
        <w:rPr>
          <w:lang w:val="en-GB"/>
        </w:rPr>
        <w:t xml:space="preserve"> (e.g., </w:t>
      </w:r>
      <w:r w:rsidR="00B85E12">
        <w:rPr>
          <w:lang w:val="en-GB"/>
        </w:rPr>
        <w:t>veraison stage</w:t>
      </w:r>
      <w:r w:rsidR="006347D9">
        <w:rPr>
          <w:lang w:val="en-GB"/>
        </w:rPr>
        <w:t>)</w:t>
      </w:r>
      <w:r w:rsidR="00367185">
        <w:rPr>
          <w:lang w:val="en-GB"/>
        </w:rPr>
        <w:t xml:space="preserve">, </w:t>
      </w:r>
      <w:r w:rsidR="001D73F5">
        <w:rPr>
          <w:lang w:val="en-GB"/>
        </w:rPr>
        <w:t>aiming</w:t>
      </w:r>
      <w:r w:rsidR="00725114">
        <w:rPr>
          <w:lang w:val="en-GB"/>
        </w:rPr>
        <w:t xml:space="preserve"> </w:t>
      </w:r>
      <w:r w:rsidR="002546EF">
        <w:rPr>
          <w:lang w:val="en-GB"/>
        </w:rPr>
        <w:t xml:space="preserve">to control </w:t>
      </w:r>
      <w:r w:rsidR="00BA644F">
        <w:rPr>
          <w:lang w:val="en-GB"/>
        </w:rPr>
        <w:t xml:space="preserve">the </w:t>
      </w:r>
      <w:r w:rsidR="002546EF">
        <w:rPr>
          <w:lang w:val="en-GB"/>
        </w:rPr>
        <w:t>vegetation growth</w:t>
      </w:r>
      <w:r w:rsidR="00CA20CF">
        <w:rPr>
          <w:lang w:val="en-GB"/>
        </w:rPr>
        <w:t xml:space="preserve"> and </w:t>
      </w:r>
      <w:r w:rsidR="006F513E">
        <w:rPr>
          <w:lang w:val="en-GB"/>
        </w:rPr>
        <w:t>improve</w:t>
      </w:r>
      <w:r w:rsidR="00CA20CF">
        <w:rPr>
          <w:lang w:val="en-GB"/>
        </w:rPr>
        <w:t xml:space="preserve"> </w:t>
      </w:r>
      <w:r w:rsidR="00B85E12">
        <w:rPr>
          <w:lang w:val="en-GB"/>
        </w:rPr>
        <w:t>grapes</w:t>
      </w:r>
      <w:r w:rsidR="00CA20CF">
        <w:rPr>
          <w:lang w:val="en-GB"/>
        </w:rPr>
        <w:t xml:space="preserve"> </w:t>
      </w:r>
      <w:r w:rsidR="006F513E">
        <w:rPr>
          <w:lang w:val="en-GB"/>
        </w:rPr>
        <w:t xml:space="preserve">quality characteristics (e.g., </w:t>
      </w:r>
      <w:r w:rsidR="001710DB">
        <w:t>sugar, pH, etc.)</w:t>
      </w:r>
      <w:r w:rsidRPr="00E95C18">
        <w:rPr>
          <w:lang w:val="en-GB"/>
        </w:rPr>
        <w:t>.</w:t>
      </w:r>
    </w:p>
    <w:p w14:paraId="775347F8" w14:textId="66048BCC" w:rsidR="00384133" w:rsidRPr="00E95C18" w:rsidRDefault="00384133" w:rsidP="00100C77">
      <w:pPr>
        <w:pStyle w:val="a0"/>
        <w:ind w:right="1127"/>
        <w:rPr>
          <w:lang w:val="en-GB"/>
        </w:rPr>
      </w:pPr>
    </w:p>
    <w:p w14:paraId="176EB62B" w14:textId="7AA47BCF" w:rsidR="00740596" w:rsidRDefault="007A0042" w:rsidP="00740596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service receives </w:t>
      </w:r>
      <w:r w:rsidR="00204FD7">
        <w:rPr>
          <w:lang w:val="en-GB"/>
        </w:rPr>
        <w:t xml:space="preserve">initially </w:t>
      </w:r>
      <w:r w:rsidRPr="00E95C18">
        <w:rPr>
          <w:lang w:val="en-GB"/>
        </w:rPr>
        <w:t xml:space="preserve">a request to prepare an </w:t>
      </w:r>
      <w:r w:rsidR="00AD005F">
        <w:rPr>
          <w:lang w:val="en-GB"/>
        </w:rPr>
        <w:t>irrigation</w:t>
      </w:r>
      <w:r w:rsidR="00CF5F40">
        <w:rPr>
          <w:lang w:val="en-GB"/>
        </w:rPr>
        <w:t xml:space="preserve"> </w:t>
      </w:r>
      <w:r w:rsidR="0005485C">
        <w:rPr>
          <w:lang w:val="en-GB"/>
        </w:rPr>
        <w:t>plan</w:t>
      </w:r>
      <w:r w:rsidRPr="00E95C18">
        <w:rPr>
          <w:lang w:val="en-GB"/>
        </w:rPr>
        <w:t xml:space="preserve"> for a </w:t>
      </w:r>
      <w:r w:rsidR="00226ABB">
        <w:rPr>
          <w:lang w:val="en-GB"/>
        </w:rPr>
        <w:t>vineyard plantation</w:t>
      </w:r>
      <w:r w:rsidRPr="00E95C18">
        <w:rPr>
          <w:lang w:val="en-GB"/>
        </w:rPr>
        <w:t xml:space="preserve">. Based on the </w:t>
      </w:r>
      <w:r w:rsidR="00226ABB">
        <w:rPr>
          <w:lang w:val="en-GB"/>
        </w:rPr>
        <w:t>vines</w:t>
      </w:r>
      <w:r w:rsidR="00CF5F40">
        <w:rPr>
          <w:lang w:val="en-GB"/>
        </w:rPr>
        <w:t xml:space="preserve"> growing stage</w:t>
      </w:r>
      <w:r w:rsidR="00890227">
        <w:rPr>
          <w:lang w:val="en-GB"/>
        </w:rPr>
        <w:t xml:space="preserve"> (linked to </w:t>
      </w:r>
      <w:r w:rsidR="00806DF3">
        <w:rPr>
          <w:lang w:val="en-GB"/>
        </w:rPr>
        <w:t xml:space="preserve">growing degree days after </w:t>
      </w:r>
      <w:r w:rsidR="00226ABB" w:rsidRPr="00226ABB">
        <w:rPr>
          <w:lang w:val="en-GB"/>
        </w:rPr>
        <w:t>budburst</w:t>
      </w:r>
      <w:r w:rsidR="00806DF3">
        <w:rPr>
          <w:lang w:val="en-GB"/>
        </w:rPr>
        <w:t>)</w:t>
      </w:r>
      <w:r w:rsidRPr="00E95C18">
        <w:rPr>
          <w:lang w:val="en-GB"/>
        </w:rPr>
        <w:t xml:space="preserve">, the soil's properties and previously </w:t>
      </w:r>
      <w:r w:rsidR="00DB3965">
        <w:rPr>
          <w:lang w:val="en-GB"/>
        </w:rPr>
        <w:t>implemented irrigations</w:t>
      </w:r>
      <w:r w:rsidRPr="00E95C18">
        <w:rPr>
          <w:lang w:val="en-GB"/>
        </w:rPr>
        <w:t xml:space="preserve">, the </w:t>
      </w:r>
      <w:r w:rsidR="00004924">
        <w:rPr>
          <w:lang w:val="en-GB"/>
        </w:rPr>
        <w:t>irrigation planning</w:t>
      </w:r>
      <w:r w:rsidRPr="00E95C18">
        <w:rPr>
          <w:lang w:val="en-GB"/>
        </w:rPr>
        <w:t xml:space="preserve"> service determines the optimal </w:t>
      </w:r>
      <w:r w:rsidR="00994D6A">
        <w:rPr>
          <w:lang w:val="en-GB"/>
        </w:rPr>
        <w:t xml:space="preserve">irrigation </w:t>
      </w:r>
      <w:r w:rsidRPr="00E95C18">
        <w:rPr>
          <w:lang w:val="en-GB"/>
        </w:rPr>
        <w:t>amounts</w:t>
      </w:r>
      <w:r w:rsidR="00311807">
        <w:rPr>
          <w:lang w:val="en-GB"/>
        </w:rPr>
        <w:t>, for the next few days,</w:t>
      </w:r>
      <w:r w:rsidRPr="00E95C18">
        <w:rPr>
          <w:lang w:val="en-GB"/>
        </w:rPr>
        <w:t xml:space="preserve"> </w:t>
      </w:r>
      <w:r w:rsidR="00F35D9E">
        <w:rPr>
          <w:lang w:val="en-GB"/>
        </w:rPr>
        <w:t>that will</w:t>
      </w:r>
      <w:r w:rsidR="00075167">
        <w:rPr>
          <w:lang w:val="en-GB"/>
        </w:rPr>
        <w:t xml:space="preserve"> maintain </w:t>
      </w:r>
      <w:r w:rsidR="001D54BA">
        <w:rPr>
          <w:lang w:val="en-GB"/>
        </w:rPr>
        <w:t xml:space="preserve">the </w:t>
      </w:r>
      <w:r w:rsidR="00226ABB">
        <w:rPr>
          <w:lang w:val="en-GB"/>
        </w:rPr>
        <w:t>vineyard</w:t>
      </w:r>
      <w:r w:rsidR="001D54BA">
        <w:rPr>
          <w:lang w:val="en-GB"/>
        </w:rPr>
        <w:t xml:space="preserve"> </w:t>
      </w:r>
      <w:r w:rsidR="00075167">
        <w:rPr>
          <w:lang w:val="en-GB"/>
        </w:rPr>
        <w:t xml:space="preserve">plants under </w:t>
      </w:r>
      <w:r w:rsidR="00311807">
        <w:rPr>
          <w:lang w:val="en-GB"/>
        </w:rPr>
        <w:t>the proper water status</w:t>
      </w:r>
      <w:r w:rsidR="001436A2">
        <w:rPr>
          <w:lang w:val="en-GB"/>
        </w:rPr>
        <w:t xml:space="preserve"> (</w:t>
      </w:r>
      <w:r w:rsidR="00EC4FEC">
        <w:rPr>
          <w:lang w:val="en-GB"/>
        </w:rPr>
        <w:t xml:space="preserve">e.g., </w:t>
      </w:r>
      <w:r w:rsidR="001436A2">
        <w:rPr>
          <w:lang w:val="en-GB"/>
        </w:rPr>
        <w:t xml:space="preserve">well irrigated or </w:t>
      </w:r>
      <w:r w:rsidR="007964BD">
        <w:rPr>
          <w:lang w:val="en-GB"/>
        </w:rPr>
        <w:t>mildly stressed)</w:t>
      </w:r>
      <w:r w:rsidRPr="00E95C18">
        <w:rPr>
          <w:lang w:val="en-GB"/>
        </w:rPr>
        <w:t>.</w:t>
      </w:r>
      <w:r w:rsidR="00D24817">
        <w:rPr>
          <w:lang w:val="en-GB"/>
        </w:rPr>
        <w:t xml:space="preserve"> The number of days </w:t>
      </w:r>
      <w:r w:rsidR="0067010A">
        <w:rPr>
          <w:lang w:val="en-GB"/>
        </w:rPr>
        <w:t>that the ser</w:t>
      </w:r>
      <w:r w:rsidR="00662101">
        <w:rPr>
          <w:lang w:val="en-GB"/>
        </w:rPr>
        <w:t xml:space="preserve">vice will run for, </w:t>
      </w:r>
      <w:r w:rsidR="00240165">
        <w:rPr>
          <w:lang w:val="en-GB"/>
        </w:rPr>
        <w:t xml:space="preserve">can be either passed as an argument during the initial request or </w:t>
      </w:r>
      <w:r w:rsidR="00331446">
        <w:rPr>
          <w:lang w:val="en-GB"/>
        </w:rPr>
        <w:t xml:space="preserve">can be </w:t>
      </w:r>
      <w:r w:rsidR="007C6808">
        <w:rPr>
          <w:lang w:val="en-GB"/>
        </w:rPr>
        <w:t>pre-defined by the irrigation_planning service</w:t>
      </w:r>
      <w:r w:rsidR="00233D21">
        <w:rPr>
          <w:lang w:val="en-GB"/>
        </w:rPr>
        <w:t>.</w:t>
      </w:r>
    </w:p>
    <w:p w14:paraId="5367A4C3" w14:textId="77777777" w:rsidR="00426FF7" w:rsidRDefault="00426FF7" w:rsidP="00100C77">
      <w:pPr>
        <w:pStyle w:val="a0"/>
        <w:ind w:right="1127"/>
        <w:rPr>
          <w:lang w:val="en-GB"/>
        </w:rPr>
      </w:pPr>
    </w:p>
    <w:p w14:paraId="5D5CBC1A" w14:textId="3CE0CB7F" w:rsidR="00384133" w:rsidRPr="00E95C18" w:rsidRDefault="007A0042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Th</w:t>
      </w:r>
      <w:r w:rsidR="00BF3D94">
        <w:rPr>
          <w:lang w:val="en-GB"/>
        </w:rPr>
        <w:t>is</w:t>
      </w:r>
      <w:r w:rsidRPr="00E95C18">
        <w:rPr>
          <w:lang w:val="en-GB"/>
        </w:rPr>
        <w:t xml:space="preserve"> </w:t>
      </w:r>
      <w:r w:rsidR="0005485C">
        <w:rPr>
          <w:lang w:val="en-GB"/>
        </w:rPr>
        <w:t>irrigation</w:t>
      </w:r>
      <w:r w:rsidRPr="00E95C18">
        <w:rPr>
          <w:lang w:val="en-GB"/>
        </w:rPr>
        <w:t xml:space="preserve"> </w:t>
      </w:r>
      <w:r w:rsidR="0005485C">
        <w:rPr>
          <w:lang w:val="en-GB"/>
        </w:rPr>
        <w:t>plan</w:t>
      </w:r>
      <w:r w:rsidRPr="00E95C18">
        <w:rPr>
          <w:lang w:val="en-GB"/>
        </w:rPr>
        <w:t xml:space="preserve"> </w:t>
      </w:r>
      <w:r w:rsidR="006C39B1">
        <w:rPr>
          <w:lang w:val="en-GB"/>
        </w:rPr>
        <w:t>is</w:t>
      </w:r>
      <w:r w:rsidRPr="00E95C18">
        <w:rPr>
          <w:lang w:val="en-GB"/>
        </w:rPr>
        <w:t xml:space="preserve"> delivered on-demand to </w:t>
      </w:r>
      <w:r w:rsidR="007964BD">
        <w:rPr>
          <w:lang w:val="en-GB"/>
        </w:rPr>
        <w:t>a</w:t>
      </w:r>
      <w:r w:rsidR="00815A10">
        <w:rPr>
          <w:lang w:val="en-GB"/>
        </w:rPr>
        <w:t>n</w:t>
      </w:r>
      <w:r w:rsidR="007964BD">
        <w:rPr>
          <w:lang w:val="en-GB"/>
        </w:rPr>
        <w:t xml:space="preserve"> </w:t>
      </w:r>
      <w:r w:rsidR="00410794">
        <w:rPr>
          <w:lang w:val="en-GB"/>
        </w:rPr>
        <w:t xml:space="preserve">irrigation management application </w:t>
      </w:r>
      <w:r w:rsidR="007964BD">
        <w:rPr>
          <w:lang w:val="en-GB"/>
        </w:rPr>
        <w:t>vendor</w:t>
      </w:r>
      <w:r w:rsidRPr="00E95C18">
        <w:rPr>
          <w:lang w:val="en-GB"/>
        </w:rPr>
        <w:t xml:space="preserve"> that is responsible </w:t>
      </w:r>
      <w:r w:rsidR="00410794">
        <w:rPr>
          <w:lang w:val="en-GB"/>
        </w:rPr>
        <w:t xml:space="preserve">(a) </w:t>
      </w:r>
      <w:r w:rsidR="00CE31E3">
        <w:rPr>
          <w:lang w:val="en-GB"/>
        </w:rPr>
        <w:t>to</w:t>
      </w:r>
      <w:r w:rsidR="002C4CB5">
        <w:rPr>
          <w:lang w:val="en-GB"/>
        </w:rPr>
        <w:t xml:space="preserve"> </w:t>
      </w:r>
      <w:r w:rsidR="008B5289">
        <w:t>choose among the planning days</w:t>
      </w:r>
      <w:r w:rsidR="00B14207">
        <w:t xml:space="preserve"> which will be</w:t>
      </w:r>
      <w:r w:rsidR="00CE31E3">
        <w:rPr>
          <w:lang w:val="en-GB"/>
        </w:rPr>
        <w:t xml:space="preserve"> </w:t>
      </w:r>
      <w:r w:rsidR="002C4CB5">
        <w:rPr>
          <w:lang w:val="en-GB"/>
        </w:rPr>
        <w:t>the irrigation day</w:t>
      </w:r>
      <w:r w:rsidR="00954C85">
        <w:rPr>
          <w:lang w:val="en-GB"/>
        </w:rPr>
        <w:t xml:space="preserve"> (schedule irrigation)</w:t>
      </w:r>
      <w:r w:rsidR="002C4CB5">
        <w:rPr>
          <w:lang w:val="en-GB"/>
        </w:rPr>
        <w:t xml:space="preserve">; (b) </w:t>
      </w:r>
      <w:r w:rsidRPr="00E95C18">
        <w:rPr>
          <w:lang w:val="en-GB"/>
        </w:rPr>
        <w:t>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</w:t>
      </w:r>
      <w:r w:rsidR="00A57C87">
        <w:rPr>
          <w:lang w:val="en-GB"/>
        </w:rPr>
        <w:t xml:space="preserve">irrigation </w:t>
      </w:r>
      <w:r w:rsidR="00DF57D6">
        <w:rPr>
          <w:lang w:val="en-GB"/>
        </w:rPr>
        <w:t>plan</w:t>
      </w:r>
      <w:r w:rsidR="00A57C87">
        <w:rPr>
          <w:lang w:val="en-GB"/>
        </w:rPr>
        <w:t xml:space="preserve"> </w:t>
      </w:r>
      <w:r w:rsidR="00494B94" w:rsidRPr="00E95C18">
        <w:rPr>
          <w:lang w:val="en-GB"/>
        </w:rPr>
        <w:t xml:space="preserve">data to a format understandable by the equipment that will </w:t>
      </w:r>
      <w:r w:rsidR="0002773A">
        <w:rPr>
          <w:lang w:val="en-GB"/>
        </w:rPr>
        <w:t>implement the suggested irrigation</w:t>
      </w:r>
      <w:r w:rsidR="00755A72">
        <w:rPr>
          <w:lang w:val="en-GB"/>
        </w:rPr>
        <w:t xml:space="preserve">;(c) </w:t>
      </w:r>
      <w:r w:rsidR="00A6552E">
        <w:rPr>
          <w:lang w:val="en-GB"/>
        </w:rPr>
        <w:t xml:space="preserve">send the </w:t>
      </w:r>
      <w:r w:rsidR="009D3EAE">
        <w:rPr>
          <w:lang w:val="en-GB"/>
        </w:rPr>
        <w:t>implemented</w:t>
      </w:r>
      <w:r w:rsidR="00CC5D0E">
        <w:rPr>
          <w:lang w:val="en-GB"/>
        </w:rPr>
        <w:t xml:space="preserve"> irrigation </w:t>
      </w:r>
      <w:r w:rsidR="0005485C">
        <w:rPr>
          <w:lang w:val="en-GB"/>
        </w:rPr>
        <w:t>plan</w:t>
      </w:r>
      <w:r w:rsidR="00CC5D0E">
        <w:rPr>
          <w:lang w:val="en-GB"/>
        </w:rPr>
        <w:t xml:space="preserve"> to the field_data service</w:t>
      </w:r>
      <w:r w:rsidR="00494B94" w:rsidRPr="00E95C18">
        <w:rPr>
          <w:lang w:val="en-GB"/>
        </w:rPr>
        <w:t>.</w:t>
      </w:r>
    </w:p>
    <w:p w14:paraId="08EA4A3E" w14:textId="77777777" w:rsidR="007A0042" w:rsidRPr="00E95C18" w:rsidRDefault="007A0042" w:rsidP="00100C77">
      <w:pPr>
        <w:pStyle w:val="a0"/>
        <w:ind w:right="1127"/>
        <w:rPr>
          <w:lang w:val="en-GB"/>
        </w:rPr>
      </w:pPr>
    </w:p>
    <w:p w14:paraId="0974528C" w14:textId="22C111FA" w:rsidR="005B7ED1" w:rsidRPr="00E95C18" w:rsidRDefault="00FA1629" w:rsidP="00100C77">
      <w:pPr>
        <w:pStyle w:val="1"/>
        <w:ind w:right="1127"/>
        <w:rPr>
          <w:lang w:val="en-GB"/>
        </w:rPr>
      </w:pPr>
      <w:bookmarkStart w:id="4" w:name="_Toc88481703"/>
      <w:r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Pr="00E95C18">
        <w:rPr>
          <w:lang w:val="en-GB"/>
        </w:rPr>
        <w:t xml:space="preserve"> Functions</w:t>
      </w:r>
      <w:bookmarkEnd w:id="4"/>
    </w:p>
    <w:p w14:paraId="0D4B3983" w14:textId="19EA104A" w:rsidR="005B7ED1" w:rsidRPr="00E95C18" w:rsidRDefault="005B7ED1" w:rsidP="00100C77">
      <w:pPr>
        <w:pStyle w:val="a0"/>
        <w:ind w:right="1127"/>
        <w:rPr>
          <w:lang w:val="en-GB"/>
        </w:rPr>
      </w:pPr>
    </w:p>
    <w:p w14:paraId="6CFD1DE6" w14:textId="42A813FA" w:rsidR="00B41198" w:rsidRPr="00E95C18" w:rsidRDefault="005B7ED1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2736D2">
        <w:rPr>
          <w:lang w:val="en-GB"/>
        </w:rPr>
        <w:t>irrigation</w:t>
      </w:r>
      <w:r w:rsidR="00490E34">
        <w:rPr>
          <w:lang w:val="en-GB"/>
        </w:rPr>
        <w:t>_</w:t>
      </w:r>
      <w:r w:rsidR="002736D2">
        <w:rPr>
          <w:lang w:val="en-GB"/>
        </w:rPr>
        <w:t>planning</w:t>
      </w:r>
      <w:r w:rsidR="00C1583D" w:rsidRPr="00E95C18">
        <w:rPr>
          <w:lang w:val="en-GB"/>
        </w:rPr>
        <w:fldChar w:fldCharType="end"/>
      </w:r>
      <w:r w:rsidR="00242DC1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 </w:t>
      </w:r>
      <w:r w:rsidR="00FA1629" w:rsidRPr="00E95C18">
        <w:rPr>
          <w:lang w:val="en-GB"/>
        </w:rPr>
        <w:t>functions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a0"/>
        <w:ind w:right="1127"/>
        <w:rPr>
          <w:lang w:val="en-GB"/>
        </w:rPr>
      </w:pPr>
    </w:p>
    <w:p w14:paraId="1225FD13" w14:textId="2AD69E75" w:rsidR="00AB70A4" w:rsidRPr="00E95C18" w:rsidRDefault="00AB70A4" w:rsidP="00853C69">
      <w:pPr>
        <w:pStyle w:val="a0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_Ref75361030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2D18E6">
        <w:rPr>
          <w:lang w:val="en-GB"/>
        </w:rPr>
        <w:t>Irrigation</w:t>
      </w:r>
      <w:r w:rsidR="00B946D4" w:rsidRPr="00E95C18">
        <w:rPr>
          <w:lang w:val="en-GB"/>
        </w:rPr>
        <w:t xml:space="preserve"> </w:t>
      </w:r>
      <w:r w:rsidR="00740596">
        <w:rPr>
          <w:lang w:val="en-GB"/>
        </w:rPr>
        <w:t>Planning</w:t>
      </w:r>
      <w:r w:rsidR="004C26F4">
        <w:rPr>
          <w:lang w:val="en-GB"/>
        </w:rPr>
        <w:t xml:space="preserve"> </w:t>
      </w:r>
      <w:r w:rsidR="00B946D4" w:rsidRPr="00E95C18">
        <w:rPr>
          <w:lang w:val="en-GB"/>
        </w:rPr>
        <w:t>Functions</w:t>
      </w:r>
      <w:r w:rsidRPr="00E95C18">
        <w:rPr>
          <w:lang w:val="en-GB"/>
        </w:rPr>
        <w:fldChar w:fldCharType="end"/>
      </w:r>
    </w:p>
    <w:p w14:paraId="13E11E94" w14:textId="0689AD5F" w:rsidR="00AB70A4" w:rsidRPr="00E95C18" w:rsidRDefault="005C0554" w:rsidP="00853C69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AB70A4" w:rsidRPr="00E95C18">
        <w:rPr>
          <w:lang w:val="en-GB"/>
        </w:rPr>
        <w:fldChar w:fldCharType="begin"/>
      </w:r>
      <w:r w:rsidR="00AB70A4" w:rsidRPr="00E95C18">
        <w:rPr>
          <w:lang w:val="en-GB"/>
        </w:rPr>
        <w:instrText xml:space="preserve"> REF _Ref75361044 \h </w:instrText>
      </w:r>
      <w:r w:rsidR="00AB70A4" w:rsidRPr="00E95C18">
        <w:rPr>
          <w:lang w:val="en-GB"/>
        </w:rPr>
      </w:r>
      <w:r w:rsidR="00AB70A4" w:rsidRPr="00E95C18">
        <w:rPr>
          <w:lang w:val="en-GB"/>
        </w:rPr>
        <w:fldChar w:fldCharType="separate"/>
      </w:r>
      <w:r w:rsidR="00671D5E">
        <w:rPr>
          <w:lang w:val="en-GB"/>
        </w:rPr>
        <w:t>Prepare</w:t>
      </w:r>
      <w:r w:rsidR="009C6FBA">
        <w:rPr>
          <w:lang w:val="en-GB"/>
        </w:rPr>
        <w:t xml:space="preserve"> </w:t>
      </w:r>
      <w:r w:rsidR="00FE2FC5">
        <w:rPr>
          <w:lang w:val="en-GB"/>
        </w:rPr>
        <w:t>Plan</w:t>
      </w:r>
      <w:r w:rsidR="00AB70A4" w:rsidRPr="00E95C18">
        <w:rPr>
          <w:lang w:val="en-GB"/>
        </w:rPr>
        <w:fldChar w:fldCharType="end"/>
      </w:r>
    </w:p>
    <w:p w14:paraId="6EDD2E3D" w14:textId="36C85233" w:rsidR="00AB70A4" w:rsidRPr="00E95C18" w:rsidRDefault="00AB70A4" w:rsidP="00AB70A4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Get </w:t>
      </w:r>
      <w:r w:rsidR="00FE2FC5">
        <w:rPr>
          <w:lang w:val="en-GB"/>
        </w:rPr>
        <w:t>Plan</w:t>
      </w:r>
      <w:r w:rsidR="00B946D4" w:rsidRPr="00E95C18">
        <w:rPr>
          <w:lang w:val="en-GB"/>
        </w:rPr>
        <w:t xml:space="preserve"> Status</w:t>
      </w:r>
      <w:r w:rsidRPr="00E95C18">
        <w:rPr>
          <w:lang w:val="en-GB"/>
        </w:rPr>
        <w:fldChar w:fldCharType="end"/>
      </w:r>
    </w:p>
    <w:p w14:paraId="595A9763" w14:textId="4D543747" w:rsidR="00853C69" w:rsidRDefault="00AB70A4" w:rsidP="00AB70A4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_Ref75361050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Cancel </w:t>
      </w:r>
      <w:r w:rsidR="00AF3907">
        <w:rPr>
          <w:lang w:val="en-GB"/>
        </w:rPr>
        <w:t>Plan</w:t>
      </w:r>
      <w:r w:rsidRPr="00E95C18">
        <w:rPr>
          <w:lang w:val="en-GB"/>
        </w:rPr>
        <w:fldChar w:fldCharType="end"/>
      </w:r>
    </w:p>
    <w:p w14:paraId="5DDA18DF" w14:textId="4D1461F0" w:rsidR="00147B06" w:rsidRDefault="00A77A4F" w:rsidP="00BD021E">
      <w:pPr>
        <w:pStyle w:val="a0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>
        <w:rPr>
          <w:lang w:val="en-GB"/>
        </w:rPr>
        <w:t>Irrigation</w:t>
      </w:r>
      <w:r w:rsidRPr="00E95C18">
        <w:rPr>
          <w:lang w:val="en-GB"/>
        </w:rPr>
        <w:t xml:space="preserve"> </w:t>
      </w:r>
      <w:r>
        <w:rPr>
          <w:lang w:val="en-GB"/>
        </w:rPr>
        <w:t>Scheduling</w:t>
      </w:r>
      <w:r w:rsidRPr="00E95C18">
        <w:rPr>
          <w:lang w:val="en-GB"/>
        </w:rPr>
        <w:fldChar w:fldCharType="end"/>
      </w:r>
    </w:p>
    <w:p w14:paraId="2A6F193C" w14:textId="7D909A46" w:rsidR="00147B06" w:rsidRDefault="00147B06" w:rsidP="00AB70A4">
      <w:pPr>
        <w:pStyle w:val="a0"/>
        <w:ind w:right="1127"/>
        <w:rPr>
          <w:lang w:val="en-GB"/>
        </w:rPr>
      </w:pPr>
      <w:r>
        <w:rPr>
          <w:lang w:val="en-GB"/>
        </w:rPr>
        <w:t xml:space="preserve">    Get </w:t>
      </w:r>
      <w:r w:rsidR="00137DAD">
        <w:rPr>
          <w:lang w:val="en-GB"/>
        </w:rPr>
        <w:t>Plan</w:t>
      </w:r>
      <w:r w:rsidR="00BD021E">
        <w:rPr>
          <w:lang w:val="en-GB"/>
        </w:rPr>
        <w:t xml:space="preserve"> Info</w:t>
      </w:r>
    </w:p>
    <w:p w14:paraId="4F776CE3" w14:textId="21FE1226" w:rsidR="008318A4" w:rsidRPr="00E95C18" w:rsidRDefault="008318A4" w:rsidP="00AB70A4">
      <w:pPr>
        <w:pStyle w:val="a0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A77A4F">
        <w:rPr>
          <w:lang w:val="en-GB"/>
        </w:rPr>
        <w:t>Scheduling</w:t>
      </w:r>
      <w:r w:rsidR="00B946D4" w:rsidRPr="00E95C18">
        <w:rPr>
          <w:lang w:val="en-GB"/>
        </w:rPr>
        <w:t xml:space="preserve"> </w:t>
      </w:r>
      <w:r w:rsidR="0051281D">
        <w:rPr>
          <w:lang w:val="en-GB"/>
        </w:rPr>
        <w:t>Implementation</w:t>
      </w:r>
      <w:r w:rsidRPr="00E95C18">
        <w:rPr>
          <w:lang w:val="en-GB"/>
        </w:rPr>
        <w:fldChar w:fldCharType="end"/>
      </w:r>
    </w:p>
    <w:p w14:paraId="07F23DFF" w14:textId="4C547E98" w:rsidR="009E53FE" w:rsidRPr="00E95C18" w:rsidRDefault="00CE5408" w:rsidP="00CE5408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_Ref84583115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22F48">
        <w:rPr>
          <w:lang w:val="en-GB"/>
        </w:rPr>
        <w:t>Scheduled</w:t>
      </w:r>
      <w:r w:rsidR="003C7B6F">
        <w:rPr>
          <w:lang w:val="en-GB"/>
        </w:rPr>
        <w:t xml:space="preserve"> </w:t>
      </w:r>
      <w:r w:rsidR="00B946D4" w:rsidRPr="00E95C18">
        <w:rPr>
          <w:lang w:val="en-GB"/>
        </w:rPr>
        <w:t>I</w:t>
      </w:r>
      <w:r w:rsidR="00B22F48">
        <w:rPr>
          <w:lang w:val="en-GB"/>
        </w:rPr>
        <w:t>rrigati</w:t>
      </w:r>
      <w:r w:rsidR="00A15BEE">
        <w:rPr>
          <w:lang w:val="en-GB"/>
        </w:rPr>
        <w:t>on</w:t>
      </w:r>
      <w:r w:rsidRPr="00E95C18">
        <w:rPr>
          <w:lang w:val="en-GB"/>
        </w:rPr>
        <w:fldChar w:fldCharType="end"/>
      </w:r>
    </w:p>
    <w:p w14:paraId="7E13134D" w14:textId="0992B300" w:rsidR="009E77C3" w:rsidRDefault="009E77C3" w:rsidP="009E77C3">
      <w:pPr>
        <w:pStyle w:val="a0"/>
        <w:ind w:right="1127"/>
        <w:rPr>
          <w:lang w:val="en-GB"/>
        </w:rPr>
      </w:pPr>
      <w:r>
        <w:rPr>
          <w:lang w:val="en-GB"/>
        </w:rPr>
        <w:t xml:space="preserve">    Get </w:t>
      </w:r>
      <w:r w:rsidR="00A15BEE">
        <w:rPr>
          <w:lang w:val="en-GB"/>
        </w:rPr>
        <w:t>Irrigation</w:t>
      </w:r>
      <w:r w:rsidR="003C7B6F">
        <w:rPr>
          <w:lang w:val="en-GB"/>
        </w:rPr>
        <w:t xml:space="preserve"> </w:t>
      </w:r>
      <w:r w:rsidR="00E93302">
        <w:rPr>
          <w:lang w:val="en-GB"/>
        </w:rPr>
        <w:t>Info</w:t>
      </w:r>
    </w:p>
    <w:p w14:paraId="44DFB400" w14:textId="77777777" w:rsidR="00A03879" w:rsidRPr="00E95C18" w:rsidRDefault="00A03879" w:rsidP="009E77C3">
      <w:pPr>
        <w:pStyle w:val="a0"/>
        <w:ind w:right="1127"/>
        <w:rPr>
          <w:lang w:val="en-GB"/>
        </w:rPr>
      </w:pPr>
    </w:p>
    <w:p w14:paraId="148A6382" w14:textId="136772A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a0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  request body attributes     |</w:t>
      </w:r>
    </w:p>
    <w:p w14:paraId="27E06D0C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lastRenderedPageBreak/>
        <w:t>|     Outputs | &lt;response body attributes&gt;   |</w:t>
      </w:r>
    </w:p>
    <w:p w14:paraId="6AFC2443" w14:textId="77777777" w:rsidR="00E3542F" w:rsidRPr="00E95C18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a0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a0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a0"/>
        <w:ind w:right="1127"/>
        <w:rPr>
          <w:lang w:val="en-GB"/>
        </w:rPr>
      </w:pPr>
    </w:p>
    <w:p w14:paraId="2BB73C5F" w14:textId="5ED38ACF" w:rsidR="00365543" w:rsidRPr="00E95C18" w:rsidRDefault="00365543" w:rsidP="00365543">
      <w:pPr>
        <w:pStyle w:val="a0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r w:rsidR="00041ADA">
        <w:rPr>
          <w:lang w:val="en-GB"/>
        </w:rPr>
        <w:t>irrigation</w:t>
      </w:r>
      <w:r w:rsidR="00490E34">
        <w:rPr>
          <w:lang w:val="en-GB"/>
        </w:rPr>
        <w:t>_</w:t>
      </w:r>
      <w:r w:rsidR="00041ADA">
        <w:rPr>
          <w:lang w:val="en-GB"/>
        </w:rPr>
        <w:t>planning</w:t>
      </w:r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a0"/>
        <w:ind w:right="1127"/>
        <w:rPr>
          <w:lang w:val="en-GB"/>
        </w:rPr>
      </w:pPr>
    </w:p>
    <w:p w14:paraId="36B75249" w14:textId="0807742F" w:rsidR="00605206" w:rsidRPr="00E95C18" w:rsidRDefault="00CE3B15" w:rsidP="00100C77">
      <w:pPr>
        <w:pStyle w:val="2"/>
        <w:ind w:right="1127"/>
        <w:rPr>
          <w:lang w:val="en-GB"/>
        </w:rPr>
      </w:pPr>
      <w:bookmarkStart w:id="5" w:name="_Ref75361030"/>
      <w:bookmarkStart w:id="6" w:name="_Toc88481704"/>
      <w:r>
        <w:rPr>
          <w:lang w:val="en-GB"/>
        </w:rPr>
        <w:t>Irrigation Planning</w:t>
      </w:r>
      <w:r w:rsidR="0068725C" w:rsidRPr="00E95C18">
        <w:rPr>
          <w:lang w:val="en-GB"/>
        </w:rPr>
        <w:t xml:space="preserve"> Functions</w:t>
      </w:r>
      <w:bookmarkEnd w:id="5"/>
      <w:bookmarkEnd w:id="6"/>
    </w:p>
    <w:p w14:paraId="1546FAB7" w14:textId="5F0D0DE7" w:rsidR="00605206" w:rsidRPr="00E95C18" w:rsidRDefault="00605206" w:rsidP="00100C77">
      <w:pPr>
        <w:pStyle w:val="a0"/>
        <w:ind w:right="1127"/>
        <w:rPr>
          <w:lang w:val="en-GB"/>
        </w:rPr>
      </w:pPr>
    </w:p>
    <w:p w14:paraId="12DB4571" w14:textId="3C9CBA33" w:rsidR="00605206" w:rsidRPr="00E95C18" w:rsidRDefault="00605206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086586" w:rsidRPr="00E95C18">
        <w:rPr>
          <w:lang w:val="en-GB"/>
        </w:rPr>
        <w:t xml:space="preserve">the </w:t>
      </w:r>
      <w:r w:rsidR="00CE3B15">
        <w:rPr>
          <w:lang w:val="en-GB"/>
        </w:rPr>
        <w:t>development</w:t>
      </w:r>
      <w:r w:rsidR="00086586" w:rsidRPr="00E95C18">
        <w:rPr>
          <w:lang w:val="en-GB"/>
        </w:rPr>
        <w:t xml:space="preserve"> of </w:t>
      </w:r>
      <w:r w:rsidR="00527C51">
        <w:rPr>
          <w:lang w:val="en-GB"/>
        </w:rPr>
        <w:t xml:space="preserve">an </w:t>
      </w:r>
      <w:r w:rsidR="00CE3B15">
        <w:rPr>
          <w:lang w:val="en-GB"/>
        </w:rPr>
        <w:t>irrigation</w:t>
      </w:r>
      <w:r w:rsidR="00FA1629" w:rsidRPr="00E95C18">
        <w:rPr>
          <w:lang w:val="en-GB"/>
        </w:rPr>
        <w:t xml:space="preserve"> </w:t>
      </w:r>
      <w:r w:rsidR="00EB3DBF">
        <w:rPr>
          <w:lang w:val="en-GB"/>
        </w:rPr>
        <w:t>plan</w:t>
      </w:r>
      <w:r w:rsidR="00A35894" w:rsidRPr="00E95C18">
        <w:rPr>
          <w:lang w:val="en-GB"/>
        </w:rPr>
        <w:t xml:space="preserve">. </w:t>
      </w:r>
      <w:r w:rsidR="00527C51">
        <w:rPr>
          <w:lang w:val="en-GB"/>
        </w:rPr>
        <w:t>The planning process</w:t>
      </w:r>
      <w:r w:rsidR="00FA1629" w:rsidRPr="00E95C18">
        <w:rPr>
          <w:lang w:val="en-GB"/>
        </w:rPr>
        <w:t xml:space="preserve"> </w:t>
      </w:r>
      <w:r w:rsidR="00642F9F">
        <w:rPr>
          <w:lang w:val="en-GB"/>
        </w:rPr>
        <w:t>MAY</w:t>
      </w:r>
      <w:r w:rsidR="00FA1629" w:rsidRPr="00E95C18">
        <w:rPr>
          <w:lang w:val="en-GB"/>
        </w:rPr>
        <w:t xml:space="preserve"> be request</w:t>
      </w:r>
      <w:r w:rsidR="0053252E">
        <w:rPr>
          <w:lang w:val="en-GB"/>
        </w:rPr>
        <w:t>ed</w:t>
      </w:r>
      <w:r w:rsidR="00FA1629" w:rsidRPr="00E95C18">
        <w:rPr>
          <w:lang w:val="en-GB"/>
        </w:rPr>
        <w:t xml:space="preserve"> </w:t>
      </w:r>
      <w:r w:rsidR="00F9594E">
        <w:rPr>
          <w:lang w:val="en-GB"/>
        </w:rPr>
        <w:t xml:space="preserve">(a) </w:t>
      </w:r>
      <w:r w:rsidR="00FA1629" w:rsidRPr="00E95C18">
        <w:rPr>
          <w:lang w:val="en-GB"/>
        </w:rPr>
        <w:t xml:space="preserve">to </w:t>
      </w:r>
      <w:r w:rsidR="00D759DF">
        <w:rPr>
          <w:lang w:val="en-GB"/>
        </w:rPr>
        <w:t xml:space="preserve">calculate the optimal water amount that should be applied on </w:t>
      </w:r>
      <w:r w:rsidR="003D6F93">
        <w:rPr>
          <w:lang w:val="en-GB"/>
        </w:rPr>
        <w:t>a</w:t>
      </w:r>
      <w:r w:rsidR="00D759DF">
        <w:rPr>
          <w:lang w:val="en-GB"/>
        </w:rPr>
        <w:t xml:space="preserve"> field for the next few days</w:t>
      </w:r>
      <w:r w:rsidR="00F9594E">
        <w:rPr>
          <w:lang w:val="en-GB"/>
        </w:rPr>
        <w:t>; (b)</w:t>
      </w:r>
      <w:r w:rsidR="00A7011E">
        <w:rPr>
          <w:lang w:val="en-GB"/>
        </w:rPr>
        <w:t xml:space="preserve"> determine</w:t>
      </w:r>
      <w:r w:rsidR="00945634">
        <w:rPr>
          <w:lang w:val="en-GB"/>
        </w:rPr>
        <w:t xml:space="preserve"> </w:t>
      </w:r>
      <w:r w:rsidR="00F9594E">
        <w:rPr>
          <w:lang w:val="en-GB"/>
        </w:rPr>
        <w:t>the optimum number of</w:t>
      </w:r>
      <w:r w:rsidR="00945634">
        <w:rPr>
          <w:lang w:val="en-GB"/>
        </w:rPr>
        <w:t xml:space="preserve"> irrigation events </w:t>
      </w:r>
      <w:r w:rsidR="00572E3C">
        <w:rPr>
          <w:lang w:val="en-GB"/>
        </w:rPr>
        <w:t xml:space="preserve">(within a day) </w:t>
      </w:r>
      <w:r w:rsidR="00F9594E">
        <w:rPr>
          <w:lang w:val="en-GB"/>
        </w:rPr>
        <w:t>th</w:t>
      </w:r>
      <w:r w:rsidR="00A7011E">
        <w:rPr>
          <w:lang w:val="en-GB"/>
        </w:rPr>
        <w:t>r</w:t>
      </w:r>
      <w:r w:rsidR="00F9594E">
        <w:rPr>
          <w:lang w:val="en-GB"/>
        </w:rPr>
        <w:t xml:space="preserve">ough which </w:t>
      </w:r>
      <w:r w:rsidR="00572E3C">
        <w:rPr>
          <w:lang w:val="en-GB"/>
        </w:rPr>
        <w:t>th</w:t>
      </w:r>
      <w:r w:rsidR="00642F9F">
        <w:rPr>
          <w:lang w:val="en-GB"/>
        </w:rPr>
        <w:t>is</w:t>
      </w:r>
      <w:r w:rsidR="00572E3C">
        <w:rPr>
          <w:lang w:val="en-GB"/>
        </w:rPr>
        <w:t xml:space="preserve"> amount is RECOMMENTED to be applied</w:t>
      </w:r>
      <w:r w:rsidR="003D6F93">
        <w:rPr>
          <w:lang w:val="en-GB"/>
        </w:rPr>
        <w:t>.</w:t>
      </w:r>
    </w:p>
    <w:p w14:paraId="11B033E7" w14:textId="345369FB" w:rsidR="00605206" w:rsidRPr="00E95C18" w:rsidRDefault="00605206" w:rsidP="00100C77">
      <w:pPr>
        <w:pStyle w:val="a0"/>
        <w:ind w:right="1127"/>
        <w:rPr>
          <w:lang w:val="en-GB"/>
        </w:rPr>
      </w:pPr>
    </w:p>
    <w:p w14:paraId="27BB3DCF" w14:textId="4B9375C2" w:rsidR="005B7ED1" w:rsidRPr="00E95C18" w:rsidRDefault="00086586" w:rsidP="00100C77">
      <w:pPr>
        <w:pStyle w:val="3"/>
        <w:ind w:right="1127"/>
        <w:rPr>
          <w:lang w:val="en-GB"/>
        </w:rPr>
      </w:pPr>
      <w:bookmarkStart w:id="7" w:name="_Ref75361044"/>
      <w:bookmarkStart w:id="8" w:name="_Toc88481705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</w:t>
      </w:r>
      <w:bookmarkEnd w:id="7"/>
      <w:r w:rsidR="00112DDB">
        <w:rPr>
          <w:lang w:val="en-GB"/>
        </w:rPr>
        <w:t>Plan</w:t>
      </w:r>
      <w:bookmarkEnd w:id="8"/>
    </w:p>
    <w:p w14:paraId="1A11E250" w14:textId="77777777" w:rsidR="005B7ED1" w:rsidRPr="00E95C18" w:rsidRDefault="005B7ED1" w:rsidP="00100C77">
      <w:pPr>
        <w:pStyle w:val="a0"/>
        <w:ind w:right="1127"/>
        <w:rPr>
          <w:b/>
          <w:bCs/>
          <w:i/>
          <w:iCs/>
          <w:lang w:val="en-GB"/>
        </w:rPr>
      </w:pPr>
    </w:p>
    <w:p w14:paraId="2CF7008B" w14:textId="22009933" w:rsidR="005B7ED1" w:rsidRPr="00E95C18" w:rsidRDefault="005B7ED1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 w:rsidR="00086586" w:rsidRPr="00E95C18">
        <w:rPr>
          <w:lang w:val="en-GB"/>
        </w:rPr>
        <w:t xml:space="preserve">allows for the preparation of the background information that </w:t>
      </w:r>
      <w:r w:rsidR="00A16954">
        <w:rPr>
          <w:lang w:val="en-GB"/>
        </w:rPr>
        <w:t>MAY</w:t>
      </w:r>
      <w:r w:rsidR="00086586" w:rsidRPr="00E95C18">
        <w:rPr>
          <w:lang w:val="en-GB"/>
        </w:rPr>
        <w:t xml:space="preserve"> be necessary for the </w:t>
      </w:r>
      <w:r w:rsidR="00273094">
        <w:rPr>
          <w:lang w:val="en-GB"/>
        </w:rPr>
        <w:t xml:space="preserve">development of the </w:t>
      </w:r>
      <w:r w:rsidR="009E6FD3">
        <w:rPr>
          <w:lang w:val="en-GB"/>
        </w:rPr>
        <w:t xml:space="preserve">irrigation </w:t>
      </w:r>
      <w:r w:rsidR="00273094">
        <w:rPr>
          <w:lang w:val="en-GB"/>
        </w:rPr>
        <w:t>plan</w:t>
      </w:r>
      <w:r w:rsidR="00A35894" w:rsidRPr="00E95C18">
        <w:rPr>
          <w:lang w:val="en-GB"/>
        </w:rPr>
        <w:t>.</w:t>
      </w:r>
      <w:r w:rsidR="00086586" w:rsidRPr="00E95C18">
        <w:rPr>
          <w:lang w:val="en-GB"/>
        </w:rPr>
        <w:t xml:space="preserve"> </w:t>
      </w:r>
      <w:r w:rsidR="00941B1D">
        <w:rPr>
          <w:lang w:val="en-GB"/>
        </w:rPr>
        <w:t xml:space="preserve">The preparation </w:t>
      </w:r>
      <w:r w:rsidR="00523C7E">
        <w:rPr>
          <w:lang w:val="en-GB"/>
        </w:rPr>
        <w:t xml:space="preserve">may take from some </w:t>
      </w:r>
      <w:r w:rsidR="007033DF">
        <w:rPr>
          <w:lang w:val="en-GB"/>
        </w:rPr>
        <w:t xml:space="preserve">seconds </w:t>
      </w:r>
      <w:r w:rsidR="00523C7E">
        <w:rPr>
          <w:lang w:val="en-GB"/>
        </w:rPr>
        <w:t xml:space="preserve">to hours, depending on the complexity of the </w:t>
      </w:r>
      <w:r w:rsidR="00BA31C3">
        <w:rPr>
          <w:lang w:val="en-GB"/>
        </w:rPr>
        <w:t xml:space="preserve">models integrated </w:t>
      </w:r>
      <w:r w:rsidR="00C85A25">
        <w:rPr>
          <w:lang w:val="en-GB"/>
        </w:rPr>
        <w:t>in</w:t>
      </w:r>
      <w:r w:rsidR="00BF6A38">
        <w:rPr>
          <w:lang w:val="en-GB"/>
        </w:rPr>
        <w:t>to</w:t>
      </w:r>
      <w:r w:rsidR="00BA31C3">
        <w:rPr>
          <w:lang w:val="en-GB"/>
        </w:rPr>
        <w:t xml:space="preserve"> the irrigation_planning service</w:t>
      </w:r>
      <w:r w:rsidR="006808D3">
        <w:rPr>
          <w:lang w:val="en-GB"/>
        </w:rPr>
        <w:t xml:space="preserve"> and the corresponding data requirements</w:t>
      </w:r>
      <w:r w:rsidR="007474C4">
        <w:rPr>
          <w:lang w:val="en-GB"/>
        </w:rPr>
        <w:t>.</w:t>
      </w:r>
    </w:p>
    <w:p w14:paraId="42D9DCF8" w14:textId="3AFEDDA7" w:rsidR="00AA0A97" w:rsidRPr="00E95C18" w:rsidRDefault="00AA0A97" w:rsidP="00365543">
      <w:pPr>
        <w:pStyle w:val="a0"/>
        <w:ind w:left="0" w:right="1127"/>
        <w:rPr>
          <w:lang w:val="en-GB"/>
        </w:rPr>
      </w:pPr>
    </w:p>
    <w:p w14:paraId="64243B0C" w14:textId="088BC248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5CFA1DBD" w14:textId="394B8612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086586" w:rsidRPr="00E95C18">
        <w:rPr>
          <w:lang w:val="en-GB"/>
        </w:rPr>
        <w:t>prepare_</w:t>
      </w:r>
      <w:r w:rsidR="00A823D2">
        <w:rPr>
          <w:lang w:val="en-GB"/>
        </w:rPr>
        <w:t>plan</w:t>
      </w:r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</w:t>
      </w:r>
      <w:r w:rsidR="003E0315">
        <w:rPr>
          <w:lang w:val="en-GB"/>
        </w:rPr>
        <w:t xml:space="preserve">  </w:t>
      </w:r>
      <w:r w:rsidRPr="00E95C18">
        <w:rPr>
          <w:lang w:val="en-GB"/>
        </w:rPr>
        <w:t xml:space="preserve">                |</w:t>
      </w:r>
    </w:p>
    <w:p w14:paraId="0253C876" w14:textId="0A84C7EB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7053E3" w14:textId="25E5C1DD" w:rsidR="00F069ED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Inputs | </w:t>
      </w:r>
      <w:r w:rsidR="00086586" w:rsidRPr="00E95C18">
        <w:rPr>
          <w:lang w:val="en-GB"/>
        </w:rPr>
        <w:t>field</w:t>
      </w:r>
      <w:r w:rsidR="0069649C">
        <w:rPr>
          <w:lang w:val="en-GB"/>
        </w:rPr>
        <w:t>_</w:t>
      </w:r>
      <w:r w:rsidR="00A35894" w:rsidRPr="00E95C18">
        <w:rPr>
          <w:lang w:val="en-GB"/>
        </w:rPr>
        <w:t>urn</w:t>
      </w:r>
      <w:r w:rsidR="00086586" w:rsidRPr="00E95C18">
        <w:rPr>
          <w:lang w:val="en-GB"/>
        </w:rPr>
        <w:t xml:space="preserve">, </w:t>
      </w:r>
      <w:r w:rsidR="001D4B36">
        <w:rPr>
          <w:lang w:val="en-GB"/>
        </w:rPr>
        <w:t>planning_days</w:t>
      </w:r>
      <w:r w:rsidR="00024EE7" w:rsidRPr="00E95C18">
        <w:rPr>
          <w:lang w:val="en-GB"/>
        </w:rPr>
        <w:t>,</w:t>
      </w:r>
      <w:r w:rsidR="00F069ED" w:rsidRPr="00E95C18">
        <w:rPr>
          <w:lang w:val="en-GB"/>
        </w:rPr>
        <w:t xml:space="preserve">    |</w:t>
      </w:r>
    </w:p>
    <w:p w14:paraId="711B8202" w14:textId="7D23BEAB" w:rsidR="00AA0A97" w:rsidRPr="00E95C18" w:rsidRDefault="00F069ED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3C36EC" w:rsidRPr="00E95C18">
        <w:rPr>
          <w:lang w:val="en-GB"/>
        </w:rPr>
        <w:t>notification</w:t>
      </w:r>
      <w:r w:rsidR="001342A2" w:rsidRPr="00E95C18">
        <w:rPr>
          <w:lang w:val="en-GB"/>
        </w:rPr>
        <w:t xml:space="preserve"> URL</w:t>
      </w:r>
      <w:r w:rsidR="005F715B" w:rsidRPr="00E95C18">
        <w:rPr>
          <w:lang w:val="en-GB"/>
        </w:rPr>
        <w:t xml:space="preserve"> </w:t>
      </w:r>
      <w:r w:rsidR="00480B51" w:rsidRPr="00E95C18">
        <w:rPr>
          <w:lang w:val="en-GB"/>
        </w:rPr>
        <w:t xml:space="preserve"> </w:t>
      </w:r>
      <w:r w:rsidR="005F715B" w:rsidRPr="00E95C18">
        <w:rPr>
          <w:lang w:val="en-GB"/>
        </w:rPr>
        <w:t xml:space="preserve">           </w:t>
      </w:r>
      <w:r w:rsidR="00AA0A97" w:rsidRPr="00E95C18">
        <w:rPr>
          <w:lang w:val="en-GB"/>
        </w:rPr>
        <w:t>|</w:t>
      </w:r>
    </w:p>
    <w:p w14:paraId="475786A2" w14:textId="7DD8D526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7BD390" w14:textId="49940EBB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646F05">
        <w:rPr>
          <w:lang w:val="en-GB"/>
        </w:rPr>
        <w:t>planning</w:t>
      </w:r>
      <w:r w:rsidR="00086586" w:rsidRPr="00E95C18">
        <w:rPr>
          <w:lang w:val="en-GB"/>
        </w:rPr>
        <w:t xml:space="preserve"> </w:t>
      </w:r>
      <w:r w:rsidR="00222B6C" w:rsidRPr="00E95C18">
        <w:rPr>
          <w:lang w:val="en-GB"/>
        </w:rPr>
        <w:t xml:space="preserve">info      </w:t>
      </w:r>
      <w:r w:rsidR="009E7F88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</w:t>
      </w:r>
      <w:r w:rsidR="00FA1629" w:rsidRPr="00E95C18">
        <w:rPr>
          <w:lang w:val="en-GB"/>
        </w:rPr>
        <w:t xml:space="preserve">    </w:t>
      </w:r>
      <w:r w:rsidRPr="00E95C18">
        <w:rPr>
          <w:lang w:val="en-GB"/>
        </w:rPr>
        <w:t>|</w:t>
      </w:r>
    </w:p>
    <w:p w14:paraId="303BC66D" w14:textId="66F0300B" w:rsidR="00AA0A97" w:rsidRPr="00E95C18" w:rsidRDefault="00AA0A97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6FF335" w14:textId="68775D4D" w:rsidR="007528EB" w:rsidRDefault="007528EB" w:rsidP="00100C77">
      <w:pPr>
        <w:pStyle w:val="a0"/>
        <w:ind w:right="1127"/>
        <w:rPr>
          <w:lang w:val="en-GB"/>
        </w:rPr>
      </w:pPr>
    </w:p>
    <w:p w14:paraId="6F778FBE" w14:textId="66E63474" w:rsidR="00DD2DD7" w:rsidRDefault="00C97F1B" w:rsidP="00100C77">
      <w:pPr>
        <w:pStyle w:val="a0"/>
        <w:ind w:right="1127"/>
        <w:rPr>
          <w:lang w:val="en-GB"/>
        </w:rPr>
      </w:pPr>
      <w:r>
        <w:rPr>
          <w:lang w:val="en-GB"/>
        </w:rPr>
        <w:t>p</w:t>
      </w:r>
      <w:r w:rsidR="00DD2DD7">
        <w:rPr>
          <w:lang w:val="en-GB"/>
        </w:rPr>
        <w:t>lanning_days</w:t>
      </w:r>
      <w:r w:rsidR="00536B1E">
        <w:rPr>
          <w:lang w:val="en-GB"/>
        </w:rPr>
        <w:t xml:space="preserve"> </w:t>
      </w:r>
      <w:r w:rsidR="00C064FF">
        <w:rPr>
          <w:lang w:val="en-GB"/>
        </w:rPr>
        <w:t xml:space="preserve">is an integer </w:t>
      </w:r>
      <w:r w:rsidR="00CA2452">
        <w:rPr>
          <w:lang w:val="en-GB"/>
        </w:rPr>
        <w:t>parameter that</w:t>
      </w:r>
      <w:r w:rsidR="00C064FF">
        <w:rPr>
          <w:lang w:val="en-GB"/>
        </w:rPr>
        <w:t xml:space="preserve"> </w:t>
      </w:r>
      <w:r w:rsidR="00536B1E">
        <w:rPr>
          <w:lang w:val="en-GB"/>
        </w:rPr>
        <w:t>correspond</w:t>
      </w:r>
      <w:r w:rsidR="00CA2452">
        <w:rPr>
          <w:lang w:val="en-GB"/>
        </w:rPr>
        <w:t>s</w:t>
      </w:r>
      <w:r w:rsidR="00536B1E">
        <w:rPr>
          <w:lang w:val="en-GB"/>
        </w:rPr>
        <w:t xml:space="preserve"> to the number of days that the </w:t>
      </w:r>
      <w:r w:rsidR="009263AA">
        <w:rPr>
          <w:lang w:val="en-GB"/>
        </w:rPr>
        <w:t>irrigation</w:t>
      </w:r>
      <w:r w:rsidR="00536B1E">
        <w:rPr>
          <w:lang w:val="en-GB"/>
        </w:rPr>
        <w:t xml:space="preserve">_planning service </w:t>
      </w:r>
      <w:r w:rsidR="00CA2452">
        <w:rPr>
          <w:lang w:val="en-GB"/>
        </w:rPr>
        <w:t>SHOULD</w:t>
      </w:r>
      <w:r w:rsidR="000822B9">
        <w:rPr>
          <w:lang w:val="en-GB"/>
        </w:rPr>
        <w:t xml:space="preserve"> run </w:t>
      </w:r>
      <w:r w:rsidR="00030C06">
        <w:rPr>
          <w:lang w:val="en-GB"/>
        </w:rPr>
        <w:t>for</w:t>
      </w:r>
      <w:r w:rsidR="008F4466">
        <w:rPr>
          <w:lang w:val="en-GB"/>
        </w:rPr>
        <w:t>.</w:t>
      </w:r>
      <w:r w:rsidR="00030C06">
        <w:rPr>
          <w:lang w:val="en-GB"/>
        </w:rPr>
        <w:t xml:space="preserve"> </w:t>
      </w:r>
      <w:r w:rsidR="008F4466">
        <w:rPr>
          <w:lang w:val="en-GB"/>
        </w:rPr>
        <w:t xml:space="preserve">The </w:t>
      </w:r>
      <w:r w:rsidR="00287041">
        <w:rPr>
          <w:lang w:val="en-GB"/>
        </w:rPr>
        <w:t>number of</w:t>
      </w:r>
      <w:r w:rsidR="000E14E1">
        <w:rPr>
          <w:lang w:val="en-GB"/>
        </w:rPr>
        <w:t xml:space="preserve"> the</w:t>
      </w:r>
      <w:r w:rsidR="00287041">
        <w:rPr>
          <w:lang w:val="en-GB"/>
        </w:rPr>
        <w:t xml:space="preserve"> planning_days is RECOMMENDED to</w:t>
      </w:r>
      <w:r w:rsidR="000822B9">
        <w:rPr>
          <w:lang w:val="en-GB"/>
        </w:rPr>
        <w:t xml:space="preserve"> be </w:t>
      </w:r>
      <w:r w:rsidR="00030C06">
        <w:rPr>
          <w:lang w:val="en-GB"/>
        </w:rPr>
        <w:t>defined</w:t>
      </w:r>
      <w:r w:rsidR="000822B9">
        <w:rPr>
          <w:lang w:val="en-GB"/>
        </w:rPr>
        <w:t xml:space="preserve"> by the </w:t>
      </w:r>
      <w:r w:rsidR="00AA3F0C">
        <w:rPr>
          <w:lang w:val="en-GB"/>
        </w:rPr>
        <w:t>irrigation management application vendor</w:t>
      </w:r>
      <w:r w:rsidR="00F575E9">
        <w:rPr>
          <w:lang w:val="en-GB"/>
        </w:rPr>
        <w:t>,</w:t>
      </w:r>
      <w:r w:rsidR="00AA3F0C">
        <w:rPr>
          <w:lang w:val="en-GB"/>
        </w:rPr>
        <w:t xml:space="preserve"> who sent the initial request</w:t>
      </w:r>
      <w:r w:rsidR="000822B9">
        <w:rPr>
          <w:lang w:val="en-GB"/>
        </w:rPr>
        <w:t xml:space="preserve">. If not </w:t>
      </w:r>
      <w:r w:rsidR="00030C06">
        <w:rPr>
          <w:lang w:val="en-GB"/>
        </w:rPr>
        <w:t>defined</w:t>
      </w:r>
      <w:r w:rsidR="00C11293">
        <w:rPr>
          <w:lang w:val="en-GB"/>
        </w:rPr>
        <w:t xml:space="preserve"> by the irrigation management application vendor</w:t>
      </w:r>
      <w:r w:rsidR="00F25316">
        <w:rPr>
          <w:lang w:val="en-GB"/>
        </w:rPr>
        <w:t>,</w:t>
      </w:r>
      <w:r w:rsidR="000822B9">
        <w:rPr>
          <w:lang w:val="en-GB"/>
        </w:rPr>
        <w:t xml:space="preserve"> </w:t>
      </w:r>
      <w:r>
        <w:rPr>
          <w:lang w:val="en-GB"/>
        </w:rPr>
        <w:t>the number of planning_days MUST b</w:t>
      </w:r>
      <w:r w:rsidR="00F575E9">
        <w:rPr>
          <w:lang w:val="en-GB"/>
        </w:rPr>
        <w:t>e</w:t>
      </w:r>
      <w:r>
        <w:rPr>
          <w:lang w:val="en-GB"/>
        </w:rPr>
        <w:t xml:space="preserve"> provided by the irrigation_planning service. </w:t>
      </w:r>
      <w:r w:rsidR="00912697">
        <w:t>In the case that</w:t>
      </w:r>
      <w:r w:rsidR="00CF2C93">
        <w:t xml:space="preserve"> the planning_days number </w:t>
      </w:r>
      <w:r w:rsidR="00D07A62">
        <w:t>defined</w:t>
      </w:r>
      <w:r w:rsidR="00CF2C93">
        <w:t xml:space="preserve"> by the </w:t>
      </w:r>
      <w:r w:rsidR="00582056">
        <w:t xml:space="preserve">irrigation management application vendor, is larger than that the </w:t>
      </w:r>
      <w:r w:rsidR="00CD7AA6">
        <w:t xml:space="preserve">irrigation_planning service can provide, the latter </w:t>
      </w:r>
      <w:r w:rsidR="0096025F">
        <w:t xml:space="preserve">returns an irrigation plan </w:t>
      </w:r>
      <w:r w:rsidR="00EB5174">
        <w:t xml:space="preserve">for a number of days equal to its’ </w:t>
      </w:r>
      <w:r w:rsidR="00592A8D">
        <w:t xml:space="preserve">maximum </w:t>
      </w:r>
      <w:r w:rsidR="005D5607">
        <w:t>capability</w:t>
      </w:r>
      <w:r w:rsidR="00CD7AA6">
        <w:t>.</w:t>
      </w:r>
    </w:p>
    <w:p w14:paraId="1B2183BC" w14:textId="77777777" w:rsidR="00DD2DD7" w:rsidRPr="00E95C18" w:rsidRDefault="00DD2DD7" w:rsidP="00100C77">
      <w:pPr>
        <w:pStyle w:val="a0"/>
        <w:ind w:right="1127"/>
        <w:rPr>
          <w:lang w:val="en-GB"/>
        </w:rPr>
      </w:pPr>
    </w:p>
    <w:p w14:paraId="46433B7F" w14:textId="75A8B864" w:rsidR="005F715B" w:rsidRPr="00E95C18" w:rsidRDefault="005F715B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1D4B36">
        <w:rPr>
          <w:lang w:val="en-GB"/>
        </w:rPr>
        <w:t>irrigation</w:t>
      </w:r>
      <w:r w:rsidR="00490E34">
        <w:rPr>
          <w:lang w:val="en-GB"/>
        </w:rPr>
        <w:t>_</w:t>
      </w:r>
      <w:r w:rsidR="001D4B36">
        <w:rPr>
          <w:lang w:val="en-GB"/>
        </w:rPr>
        <w:t>planning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to </w:t>
      </w:r>
      <w:r w:rsidR="008A1A07">
        <w:rPr>
          <w:lang w:val="en-GB"/>
        </w:rPr>
        <w:t>initialize</w:t>
      </w:r>
      <w:r w:rsidRPr="00E95C18">
        <w:rPr>
          <w:lang w:val="en-GB"/>
        </w:rPr>
        <w:t xml:space="preserve"> their </w:t>
      </w:r>
      <w:r w:rsidR="00F87B4B">
        <w:rPr>
          <w:lang w:val="en-GB"/>
        </w:rPr>
        <w:t>planning</w:t>
      </w:r>
      <w:r w:rsidRPr="00E95C18">
        <w:rPr>
          <w:lang w:val="en-GB"/>
        </w:rPr>
        <w:t xml:space="preserve"> from the field_data </w:t>
      </w:r>
      <w:r w:rsidRPr="00E95C18">
        <w:rPr>
          <w:lang w:val="en-GB"/>
        </w:rPr>
        <w:lastRenderedPageBreak/>
        <w:t xml:space="preserve">service (e.g., boundaries, </w:t>
      </w:r>
      <w:r w:rsidR="008D43EB">
        <w:rPr>
          <w:lang w:val="en-GB"/>
        </w:rPr>
        <w:t>crop details</w:t>
      </w:r>
      <w:r w:rsidRPr="00E95C18">
        <w:rPr>
          <w:lang w:val="en-GB"/>
        </w:rPr>
        <w:t xml:space="preserve">, </w:t>
      </w:r>
      <w:r w:rsidR="008D43EB">
        <w:rPr>
          <w:lang w:val="en-GB"/>
        </w:rPr>
        <w:t>irrigation applications</w:t>
      </w:r>
      <w:r w:rsidRPr="00E95C18">
        <w:rPr>
          <w:lang w:val="en-GB"/>
        </w:rPr>
        <w:t>,</w:t>
      </w:r>
      <w:r w:rsidR="009D5177">
        <w:rPr>
          <w:lang w:val="en-GB"/>
        </w:rPr>
        <w:t xml:space="preserve"> </w:t>
      </w:r>
      <w:r w:rsidRPr="00E95C18">
        <w:rPr>
          <w:lang w:val="en-GB"/>
        </w:rPr>
        <w:t>etc.).</w:t>
      </w:r>
    </w:p>
    <w:p w14:paraId="7AE834C7" w14:textId="77777777" w:rsidR="00FA1629" w:rsidRPr="00E95C18" w:rsidRDefault="00FA1629" w:rsidP="00100C77">
      <w:pPr>
        <w:pStyle w:val="a0"/>
        <w:ind w:right="1127"/>
        <w:rPr>
          <w:lang w:val="en-GB"/>
        </w:rPr>
      </w:pPr>
    </w:p>
    <w:p w14:paraId="2E535F3F" w14:textId="7440A5B2" w:rsidR="007528EB" w:rsidRPr="00E95C18" w:rsidRDefault="00086586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Clients may poll for the status of </w:t>
      </w:r>
      <w:r w:rsidR="009D5177">
        <w:rPr>
          <w:lang w:val="en-GB"/>
        </w:rPr>
        <w:t>a</w:t>
      </w:r>
      <w:r w:rsidR="00FA1629" w:rsidRPr="00E95C18">
        <w:rPr>
          <w:lang w:val="en-GB"/>
        </w:rPr>
        <w:t xml:space="preserve"> </w:t>
      </w:r>
      <w:r w:rsidR="009D5177">
        <w:rPr>
          <w:lang w:val="en-GB"/>
        </w:rPr>
        <w:t xml:space="preserve">planning </w:t>
      </w:r>
      <w:r w:rsidR="008A1A07">
        <w:rPr>
          <w:lang w:val="en-GB"/>
        </w:rPr>
        <w:t xml:space="preserve">process </w:t>
      </w:r>
      <w:r w:rsidR="009D5177">
        <w:rPr>
          <w:lang w:val="en-GB"/>
        </w:rPr>
        <w:t>(</w:t>
      </w:r>
      <w:r w:rsidRPr="00E95C18">
        <w:rPr>
          <w:lang w:val="en-GB"/>
        </w:rPr>
        <w:t xml:space="preserve">see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B946D4" w:rsidRPr="00E95C18">
        <w:rPr>
          <w:lang w:val="en-GB"/>
        </w:rPr>
        <w:t xml:space="preserve">Get </w:t>
      </w:r>
      <w:r w:rsidR="00956254">
        <w:rPr>
          <w:lang w:val="en-GB"/>
        </w:rPr>
        <w:t>Plan</w:t>
      </w:r>
      <w:r w:rsidR="00B946D4" w:rsidRPr="00E95C18">
        <w:rPr>
          <w:lang w:val="en-GB"/>
        </w:rPr>
        <w:t xml:space="preserve"> Status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) or </w:t>
      </w:r>
      <w:r w:rsidR="003C36EC" w:rsidRPr="00E95C18">
        <w:rPr>
          <w:lang w:val="en-GB"/>
        </w:rPr>
        <w:t>be notified of completion (successful or unsuccessful) if they suppl</w:t>
      </w:r>
      <w:r w:rsidR="00296996" w:rsidRPr="00E95C18">
        <w:rPr>
          <w:lang w:val="en-GB"/>
        </w:rPr>
        <w:t>ied</w:t>
      </w:r>
      <w:r w:rsidR="00875A53" w:rsidRPr="00E95C18">
        <w:rPr>
          <w:lang w:val="en-GB"/>
        </w:rPr>
        <w:t xml:space="preserve"> a notification</w:t>
      </w:r>
      <w:r w:rsidR="001342A2" w:rsidRPr="00E95C18">
        <w:rPr>
          <w:lang w:val="en-GB"/>
        </w:rPr>
        <w:t xml:space="preserve"> URL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a0"/>
        <w:ind w:right="1127"/>
        <w:rPr>
          <w:lang w:val="en-GB"/>
        </w:rPr>
      </w:pPr>
    </w:p>
    <w:p w14:paraId="72D81F47" w14:textId="0E76610A" w:rsidR="0029375B" w:rsidRPr="00E95C18" w:rsidRDefault="00086586" w:rsidP="00100C77">
      <w:pPr>
        <w:pStyle w:val="3"/>
        <w:ind w:right="1127"/>
        <w:rPr>
          <w:lang w:val="en-GB"/>
        </w:rPr>
      </w:pPr>
      <w:bookmarkStart w:id="9" w:name="_Ref75360776"/>
      <w:bookmarkStart w:id="10" w:name="_Toc88481706"/>
      <w:r w:rsidRPr="00E95C18">
        <w:rPr>
          <w:lang w:val="en-GB"/>
        </w:rPr>
        <w:t xml:space="preserve">Get </w:t>
      </w:r>
      <w:r w:rsidR="005E70A6">
        <w:rPr>
          <w:lang w:val="en-GB"/>
        </w:rPr>
        <w:t>Plan</w:t>
      </w:r>
      <w:r w:rsidR="00CE5408" w:rsidRPr="00E95C18">
        <w:rPr>
          <w:lang w:val="en-GB"/>
        </w:rPr>
        <w:t xml:space="preserve"> </w:t>
      </w:r>
      <w:r w:rsidR="00FA1629" w:rsidRPr="00E95C18">
        <w:rPr>
          <w:lang w:val="en-GB"/>
        </w:rPr>
        <w:t>Status</w:t>
      </w:r>
      <w:bookmarkEnd w:id="9"/>
      <w:bookmarkEnd w:id="10"/>
    </w:p>
    <w:p w14:paraId="4D2CBB99" w14:textId="77777777" w:rsidR="00605206" w:rsidRPr="00E95C18" w:rsidRDefault="00605206" w:rsidP="00100C77">
      <w:pPr>
        <w:pStyle w:val="a0"/>
        <w:ind w:right="1127"/>
        <w:rPr>
          <w:lang w:val="en-GB"/>
        </w:rPr>
      </w:pPr>
    </w:p>
    <w:p w14:paraId="2FAA7DCA" w14:textId="4B7A2EEB" w:rsidR="009E7F88" w:rsidRPr="00E95C18" w:rsidRDefault="00605206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 xml:space="preserve">status information about </w:t>
      </w:r>
      <w:r w:rsidR="005E70A6">
        <w:rPr>
          <w:lang w:val="en-GB"/>
        </w:rPr>
        <w:t>a planning</w:t>
      </w:r>
      <w:r w:rsidR="003A4395" w:rsidRPr="00E95C18">
        <w:rPr>
          <w:lang w:val="en-GB"/>
        </w:rPr>
        <w:t xml:space="preserve"> preparation</w:t>
      </w:r>
      <w:r w:rsidR="0084706F">
        <w:rPr>
          <w:lang w:val="en-GB"/>
        </w:rPr>
        <w:t xml:space="preserve"> process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a0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15E7B220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| get_</w:t>
      </w:r>
      <w:r w:rsidR="005E70A6">
        <w:rPr>
          <w:lang w:val="en-GB"/>
        </w:rPr>
        <w:t>plan</w:t>
      </w:r>
      <w:r w:rsidR="00222B6C" w:rsidRPr="00E95C18">
        <w:rPr>
          <w:lang w:val="en-GB"/>
        </w:rPr>
        <w:t>_</w:t>
      </w:r>
      <w:r w:rsidR="00EC3E7C">
        <w:rPr>
          <w:lang w:val="en-GB"/>
        </w:rPr>
        <w:t>status</w:t>
      </w:r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     </w:t>
      </w:r>
      <w:r w:rsidR="0084706F">
        <w:rPr>
          <w:lang w:val="en-GB"/>
        </w:rPr>
        <w:t xml:space="preserve">    </w:t>
      </w:r>
      <w:r w:rsidR="00965D1A" w:rsidRPr="00E95C18">
        <w:rPr>
          <w:lang w:val="en-GB"/>
        </w:rPr>
        <w:t xml:space="preserve"> </w:t>
      </w:r>
      <w:r w:rsidR="003E0315">
        <w:rPr>
          <w:lang w:val="en-GB"/>
        </w:rPr>
        <w:t xml:space="preserve"> </w:t>
      </w:r>
      <w:r w:rsidRPr="00E95C18">
        <w:rPr>
          <w:lang w:val="en-GB"/>
        </w:rPr>
        <w:t xml:space="preserve">                |</w:t>
      </w:r>
    </w:p>
    <w:p w14:paraId="6A281A4E" w14:textId="77777777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65FD0A4A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5E70A6">
        <w:rPr>
          <w:lang w:val="en-GB"/>
        </w:rPr>
        <w:t>plan</w:t>
      </w:r>
      <w:r w:rsidR="002B5FC8">
        <w:rPr>
          <w:lang w:val="en-GB"/>
        </w:rPr>
        <w:t>_</w:t>
      </w:r>
      <w:r w:rsidR="00FF208B">
        <w:rPr>
          <w:lang w:val="en-GB"/>
        </w:rPr>
        <w:t>urn</w:t>
      </w:r>
      <w:r w:rsidRPr="00E95C18">
        <w:rPr>
          <w:lang w:val="en-GB"/>
        </w:rPr>
        <w:t xml:space="preserve">     </w:t>
      </w:r>
      <w:r w:rsidR="00810327">
        <w:rPr>
          <w:lang w:val="en-GB"/>
        </w:rPr>
        <w:t xml:space="preserve">    </w:t>
      </w:r>
      <w:r w:rsidRPr="00E95C18">
        <w:rPr>
          <w:lang w:val="en-GB"/>
        </w:rPr>
        <w:t xml:space="preserve">        </w:t>
      </w:r>
      <w:r w:rsidR="00965D1A" w:rsidRPr="00E95C18">
        <w:rPr>
          <w:lang w:val="en-GB"/>
        </w:rPr>
        <w:t xml:space="preserve">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75C6D8C8" w:rsidR="00A92D70" w:rsidRPr="00E95C18" w:rsidRDefault="009E7F88" w:rsidP="001E64D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5F715B" w:rsidRPr="00E95C18">
        <w:rPr>
          <w:lang w:val="en-GB"/>
        </w:rPr>
        <w:t xml:space="preserve">status     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a0"/>
        <w:rPr>
          <w:lang w:val="en-GB"/>
        </w:rPr>
      </w:pPr>
    </w:p>
    <w:p w14:paraId="6DF6961C" w14:textId="577A0DDC" w:rsidR="0086513F" w:rsidRPr="00E95C18" w:rsidRDefault="0086513F" w:rsidP="0086513F">
      <w:pPr>
        <w:pStyle w:val="a0"/>
        <w:rPr>
          <w:lang w:val="en-GB"/>
        </w:rPr>
      </w:pPr>
      <w:r w:rsidRPr="00E95C18">
        <w:rPr>
          <w:lang w:val="en-GB"/>
        </w:rPr>
        <w:t xml:space="preserve">The </w:t>
      </w:r>
      <w:r w:rsidR="005E70A6">
        <w:rPr>
          <w:lang w:val="en-GB"/>
        </w:rPr>
        <w:t>plan</w:t>
      </w:r>
      <w:r w:rsidRPr="00E95C18">
        <w:rPr>
          <w:lang w:val="en-GB"/>
        </w:rPr>
        <w:t xml:space="preserve"> status is one of "PREPARING", "READY</w:t>
      </w:r>
      <w:r w:rsidR="007C5E9A" w:rsidRPr="00E95C18">
        <w:rPr>
          <w:lang w:val="en-GB"/>
        </w:rPr>
        <w:t>"</w:t>
      </w:r>
      <w:r w:rsidR="009B41A0" w:rsidRPr="00E95C18">
        <w:rPr>
          <w:lang w:val="en-GB"/>
        </w:rPr>
        <w:t>, "CANCELED"</w:t>
      </w:r>
      <w:r w:rsidR="00E123CD" w:rsidRPr="00E95C18">
        <w:rPr>
          <w:lang w:val="en-GB"/>
        </w:rPr>
        <w:t>, "FAILED"</w:t>
      </w:r>
      <w:r w:rsidRPr="00E95C18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a0"/>
        <w:ind w:left="0" w:right="1127"/>
        <w:rPr>
          <w:lang w:val="en-GB"/>
        </w:rPr>
      </w:pPr>
    </w:p>
    <w:p w14:paraId="56ABC5B3" w14:textId="4156843E" w:rsidR="00AB70A4" w:rsidRPr="00E95C18" w:rsidRDefault="00AB70A4" w:rsidP="00AB70A4">
      <w:pPr>
        <w:pStyle w:val="3"/>
        <w:rPr>
          <w:lang w:val="en-GB"/>
        </w:rPr>
      </w:pPr>
      <w:bookmarkStart w:id="11" w:name="_Ref75361050"/>
      <w:bookmarkStart w:id="12" w:name="_Toc88481707"/>
      <w:r w:rsidRPr="00E95C18">
        <w:rPr>
          <w:lang w:val="en-GB"/>
        </w:rPr>
        <w:t xml:space="preserve">Cancel </w:t>
      </w:r>
      <w:bookmarkEnd w:id="11"/>
      <w:r w:rsidR="00432968">
        <w:rPr>
          <w:lang w:val="en-GB"/>
        </w:rPr>
        <w:t>Plan</w:t>
      </w:r>
      <w:bookmarkEnd w:id="12"/>
    </w:p>
    <w:p w14:paraId="0637DF40" w14:textId="77777777" w:rsidR="00AA0260" w:rsidRPr="00E95C18" w:rsidRDefault="00AA0260" w:rsidP="00AA0260">
      <w:pPr>
        <w:pStyle w:val="a0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4F9B70A5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| cancel_</w:t>
      </w:r>
      <w:r w:rsidR="00432968">
        <w:rPr>
          <w:lang w:val="en-GB"/>
        </w:rPr>
        <w:t>plan</w:t>
      </w:r>
      <w:r w:rsidRPr="00E95C18">
        <w:rPr>
          <w:lang w:val="en-GB"/>
        </w:rPr>
        <w:t xml:space="preserve">    </w:t>
      </w:r>
      <w:r w:rsidR="00810327">
        <w:rPr>
          <w:lang w:val="en-GB"/>
        </w:rPr>
        <w:t xml:space="preserve">    </w:t>
      </w:r>
      <w:r w:rsidRPr="00E95C18">
        <w:rPr>
          <w:lang w:val="en-GB"/>
        </w:rPr>
        <w:t xml:space="preserve">                    </w:t>
      </w:r>
      <w:r w:rsidR="00965D1A" w:rsidRPr="00E95C18">
        <w:rPr>
          <w:lang w:val="en-GB"/>
        </w:rPr>
        <w:t xml:space="preserve">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312650E5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432968">
        <w:rPr>
          <w:lang w:val="en-GB"/>
        </w:rPr>
        <w:t>plan</w:t>
      </w:r>
      <w:r w:rsidR="002B5FC8">
        <w:rPr>
          <w:lang w:val="en-GB"/>
        </w:rPr>
        <w:t>_</w:t>
      </w:r>
      <w:r w:rsidR="006A53CB">
        <w:rPr>
          <w:lang w:val="en-GB"/>
        </w:rPr>
        <w:t>urn</w:t>
      </w:r>
      <w:r w:rsidRPr="00E95C18">
        <w:rPr>
          <w:lang w:val="en-GB"/>
        </w:rPr>
        <w:t xml:space="preserve">  </w:t>
      </w:r>
      <w:r w:rsidR="00810327">
        <w:rPr>
          <w:lang w:val="en-GB"/>
        </w:rPr>
        <w:t xml:space="preserve">    </w:t>
      </w:r>
      <w:r w:rsidRPr="00E95C18">
        <w:rPr>
          <w:lang w:val="en-GB"/>
        </w:rPr>
        <w:t xml:space="preserve">           </w:t>
      </w:r>
      <w:r w:rsidR="00965D1A" w:rsidRPr="00E95C18">
        <w:rPr>
          <w:lang w:val="en-GB"/>
        </w:rPr>
        <w:t xml:space="preserve">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77777777" w:rsidR="00AA0260" w:rsidRPr="00E95C18" w:rsidRDefault="00AA0260" w:rsidP="00AA026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02F32A1" w14:textId="4DB602E9" w:rsidR="008318A4" w:rsidRDefault="008318A4" w:rsidP="00E123CD">
      <w:pPr>
        <w:pStyle w:val="a0"/>
        <w:ind w:left="0"/>
        <w:rPr>
          <w:lang w:val="en-GB"/>
        </w:rPr>
      </w:pPr>
    </w:p>
    <w:p w14:paraId="5623B3C8" w14:textId="04B06C8E" w:rsidR="00E93302" w:rsidRDefault="00574C02" w:rsidP="006A53CB">
      <w:pPr>
        <w:pStyle w:val="2"/>
        <w:rPr>
          <w:lang w:val="en-GB"/>
        </w:rPr>
      </w:pPr>
      <w:bookmarkStart w:id="13" w:name="_Toc88481708"/>
      <w:r>
        <w:rPr>
          <w:lang w:val="en-GB"/>
        </w:rPr>
        <w:t>Irrigation Scheduling</w:t>
      </w:r>
      <w:bookmarkEnd w:id="13"/>
    </w:p>
    <w:p w14:paraId="26EC7291" w14:textId="77777777" w:rsidR="00574207" w:rsidRDefault="00574207" w:rsidP="00574207">
      <w:pPr>
        <w:pStyle w:val="a0"/>
        <w:rPr>
          <w:lang w:val="en-GB"/>
        </w:rPr>
      </w:pPr>
    </w:p>
    <w:p w14:paraId="27A46BF8" w14:textId="36C4CDF6" w:rsidR="00733C76" w:rsidRPr="00F05824" w:rsidRDefault="00733C76" w:rsidP="00574207">
      <w:pPr>
        <w:pStyle w:val="a0"/>
      </w:pPr>
      <w:r>
        <w:rPr>
          <w:lang w:val="en-GB"/>
        </w:rPr>
        <w:t>Irrigation scheduling function</w:t>
      </w:r>
      <w:r w:rsidR="00FC4366">
        <w:rPr>
          <w:lang w:val="en-GB"/>
        </w:rPr>
        <w:t xml:space="preserve"> </w:t>
      </w:r>
      <w:r w:rsidR="00F05824">
        <w:t>purpose is to</w:t>
      </w:r>
      <w:r w:rsidR="007F6932">
        <w:t xml:space="preserve"> act as a</w:t>
      </w:r>
      <w:r w:rsidR="00F05824">
        <w:t xml:space="preserve"> </w:t>
      </w:r>
      <w:r w:rsidR="0046434E">
        <w:t>decision support recourse</w:t>
      </w:r>
      <w:r w:rsidR="007F6932">
        <w:t xml:space="preserve"> </w:t>
      </w:r>
      <w:r w:rsidR="00E11C00">
        <w:t>for</w:t>
      </w:r>
      <w:r w:rsidR="00B23F06">
        <w:t xml:space="preserve"> the</w:t>
      </w:r>
      <w:r w:rsidR="007F6932">
        <w:t xml:space="preserve"> irrigation management application vendor</w:t>
      </w:r>
      <w:r w:rsidR="009E6518">
        <w:t>, help</w:t>
      </w:r>
      <w:r w:rsidR="00773780">
        <w:t xml:space="preserve">ing him to </w:t>
      </w:r>
      <w:r w:rsidR="00B23F06">
        <w:t>decide</w:t>
      </w:r>
      <w:r w:rsidR="00773780">
        <w:t xml:space="preserve"> the most suitable date for the irrigation implementation</w:t>
      </w:r>
      <w:r w:rsidR="00A83EF4">
        <w:t>.</w:t>
      </w:r>
    </w:p>
    <w:p w14:paraId="400D2632" w14:textId="77777777" w:rsidR="00733C76" w:rsidRDefault="00733C76" w:rsidP="00574207">
      <w:pPr>
        <w:pStyle w:val="a0"/>
        <w:rPr>
          <w:lang w:val="en-GB"/>
        </w:rPr>
      </w:pPr>
    </w:p>
    <w:p w14:paraId="00E9E03C" w14:textId="7153F686" w:rsidR="0020548A" w:rsidRPr="00E95C18" w:rsidRDefault="0020548A" w:rsidP="0020548A">
      <w:pPr>
        <w:pStyle w:val="3"/>
        <w:rPr>
          <w:lang w:val="en-GB"/>
        </w:rPr>
      </w:pPr>
      <w:bookmarkStart w:id="14" w:name="_Toc88481709"/>
      <w:r w:rsidRPr="00E95C18">
        <w:rPr>
          <w:lang w:val="en-GB"/>
        </w:rPr>
        <w:t>Get</w:t>
      </w:r>
      <w:r>
        <w:rPr>
          <w:lang w:val="en-GB"/>
        </w:rPr>
        <w:t xml:space="preserve"> Plan</w:t>
      </w:r>
      <w:r w:rsidRPr="00E95C18">
        <w:rPr>
          <w:lang w:val="en-GB"/>
        </w:rPr>
        <w:t xml:space="preserve"> Info</w:t>
      </w:r>
      <w:bookmarkEnd w:id="14"/>
    </w:p>
    <w:p w14:paraId="4DBEA91E" w14:textId="77777777" w:rsidR="00E93302" w:rsidRDefault="00E93302" w:rsidP="00E123CD">
      <w:pPr>
        <w:pStyle w:val="a0"/>
        <w:ind w:left="0"/>
        <w:rPr>
          <w:lang w:val="en-GB"/>
        </w:rPr>
      </w:pPr>
    </w:p>
    <w:p w14:paraId="262FE62C" w14:textId="7655C3D6" w:rsidR="0020548A" w:rsidRDefault="0020548A" w:rsidP="0020548A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>
        <w:rPr>
          <w:lang w:val="en-GB"/>
        </w:rPr>
        <w:t>may</w:t>
      </w:r>
      <w:r w:rsidRPr="00E95C18">
        <w:rPr>
          <w:lang w:val="en-GB"/>
        </w:rPr>
        <w:t xml:space="preserve"> only be performed on </w:t>
      </w:r>
      <w:r>
        <w:rPr>
          <w:lang w:val="en-GB"/>
        </w:rPr>
        <w:t>irrigation plans</w:t>
      </w:r>
      <w:r w:rsidRPr="00E95C18">
        <w:rPr>
          <w:lang w:val="en-GB"/>
        </w:rPr>
        <w:t xml:space="preserve"> whose status is "READY". It returns </w:t>
      </w:r>
      <w:r w:rsidR="005B669E">
        <w:rPr>
          <w:lang w:val="en-GB"/>
        </w:rPr>
        <w:t xml:space="preserve">(a) </w:t>
      </w:r>
      <w:r w:rsidRPr="00E95C18">
        <w:rPr>
          <w:lang w:val="en-GB"/>
        </w:rPr>
        <w:t xml:space="preserve">a download URL to the </w:t>
      </w:r>
      <w:r>
        <w:rPr>
          <w:lang w:val="en-GB"/>
        </w:rPr>
        <w:t>irrigation</w:t>
      </w:r>
      <w:r w:rsidRPr="00E95C18">
        <w:rPr>
          <w:lang w:val="en-GB"/>
        </w:rPr>
        <w:t xml:space="preserve"> </w:t>
      </w:r>
      <w:r>
        <w:rPr>
          <w:lang w:val="en-GB"/>
        </w:rPr>
        <w:t>plan</w:t>
      </w:r>
      <w:r w:rsidR="004D6BEF">
        <w:rPr>
          <w:lang w:val="en-GB"/>
        </w:rPr>
        <w:t xml:space="preserve"> (</w:t>
      </w:r>
      <w:r w:rsidR="00801E07">
        <w:rPr>
          <w:lang w:val="en-GB"/>
        </w:rPr>
        <w:t>GeoPackage file</w:t>
      </w:r>
      <w:r w:rsidR="004D6BEF">
        <w:rPr>
          <w:lang w:val="en-GB"/>
        </w:rPr>
        <w:t>)</w:t>
      </w:r>
      <w:r w:rsidR="00DA2EF9">
        <w:rPr>
          <w:lang w:val="en-GB"/>
        </w:rPr>
        <w:t xml:space="preserve">; </w:t>
      </w:r>
      <w:r w:rsidR="00031474">
        <w:rPr>
          <w:lang w:val="en-GB"/>
        </w:rPr>
        <w:t xml:space="preserve">(b) a </w:t>
      </w:r>
      <w:r w:rsidR="00A31B45">
        <w:rPr>
          <w:lang w:val="en-GB"/>
        </w:rPr>
        <w:t xml:space="preserve">date-time string which defines </w:t>
      </w:r>
      <w:r w:rsidR="00441B71">
        <w:rPr>
          <w:lang w:val="en-GB"/>
        </w:rPr>
        <w:t>when</w:t>
      </w:r>
      <w:r w:rsidR="00A31B45">
        <w:rPr>
          <w:lang w:val="en-GB"/>
        </w:rPr>
        <w:t xml:space="preserve"> the irrigation plan will </w:t>
      </w:r>
      <w:r w:rsidR="00530236">
        <w:rPr>
          <w:lang w:val="en-GB"/>
        </w:rPr>
        <w:t>expire</w:t>
      </w:r>
      <w:r w:rsidR="00441B71">
        <w:rPr>
          <w:lang w:val="en-GB"/>
        </w:rPr>
        <w:t xml:space="preserve">; </w:t>
      </w:r>
      <w:r w:rsidR="00DA2EF9">
        <w:rPr>
          <w:lang w:val="en-GB"/>
        </w:rPr>
        <w:t>(</w:t>
      </w:r>
      <w:r w:rsidR="00441B71">
        <w:rPr>
          <w:lang w:val="en-GB"/>
        </w:rPr>
        <w:t>c</w:t>
      </w:r>
      <w:r w:rsidR="00DA2EF9">
        <w:rPr>
          <w:lang w:val="en-GB"/>
        </w:rPr>
        <w:t>)</w:t>
      </w:r>
      <w:r w:rsidRPr="00E95C18">
        <w:rPr>
          <w:lang w:val="en-GB"/>
        </w:rPr>
        <w:t xml:space="preserve"> </w:t>
      </w:r>
      <w:r w:rsidR="00374B0E">
        <w:rPr>
          <w:lang w:val="en-GB"/>
        </w:rPr>
        <w:t xml:space="preserve">brief irrigation info for each </w:t>
      </w:r>
      <w:r w:rsidR="00530236">
        <w:rPr>
          <w:lang w:val="en-GB"/>
        </w:rPr>
        <w:t xml:space="preserve">of the </w:t>
      </w:r>
      <w:r w:rsidR="00374B0E">
        <w:rPr>
          <w:lang w:val="en-GB"/>
        </w:rPr>
        <w:t>planning day</w:t>
      </w:r>
      <w:r w:rsidR="00530236">
        <w:rPr>
          <w:lang w:val="en-GB"/>
        </w:rPr>
        <w:t>s</w:t>
      </w:r>
      <w:r w:rsidR="00E6427F">
        <w:rPr>
          <w:lang w:val="en-GB"/>
        </w:rPr>
        <w:t>,</w:t>
      </w:r>
      <w:r w:rsidR="00374B0E">
        <w:rPr>
          <w:lang w:val="en-GB"/>
        </w:rPr>
        <w:t xml:space="preserve"> including </w:t>
      </w:r>
      <w:r w:rsidR="003A0FD7">
        <w:rPr>
          <w:lang w:val="en-GB"/>
        </w:rPr>
        <w:t xml:space="preserve">the total_amount of water </w:t>
      </w:r>
      <w:r w:rsidR="00F4483C">
        <w:rPr>
          <w:lang w:val="en-GB"/>
        </w:rPr>
        <w:t>that is RECOMMENDED to be applied on the field (m</w:t>
      </w:r>
      <w:r w:rsidR="00F4483C">
        <w:rPr>
          <w:vertAlign w:val="superscript"/>
          <w:lang w:val="en-GB"/>
        </w:rPr>
        <w:t>3</w:t>
      </w:r>
      <w:r w:rsidR="00F4483C">
        <w:rPr>
          <w:lang w:val="en-GB"/>
        </w:rPr>
        <w:t>)</w:t>
      </w:r>
      <w:r w:rsidR="00704F3D">
        <w:rPr>
          <w:lang w:val="en-GB"/>
        </w:rPr>
        <w:t xml:space="preserve">, the number of </w:t>
      </w:r>
      <w:r w:rsidR="007F4FFE">
        <w:rPr>
          <w:lang w:val="en-GB"/>
        </w:rPr>
        <w:t xml:space="preserve">irrigation events through which the total_amount is RECOMMENDED to be applied and the </w:t>
      </w:r>
      <w:r w:rsidR="004244FF">
        <w:rPr>
          <w:lang w:val="en-GB"/>
        </w:rPr>
        <w:t xml:space="preserve">date (YYYY-MM-DD) that corresponds to </w:t>
      </w:r>
      <w:r w:rsidR="00D800E6">
        <w:rPr>
          <w:lang w:val="en-GB"/>
        </w:rPr>
        <w:t>the</w:t>
      </w:r>
      <w:r w:rsidR="004244FF">
        <w:rPr>
          <w:lang w:val="en-GB"/>
        </w:rPr>
        <w:t xml:space="preserve"> planning day</w:t>
      </w:r>
      <w:r w:rsidRPr="00E95C18">
        <w:rPr>
          <w:lang w:val="en-GB"/>
        </w:rPr>
        <w:t xml:space="preserve">. </w:t>
      </w:r>
      <w:r w:rsidR="00A32D17">
        <w:rPr>
          <w:lang w:val="en-GB"/>
        </w:rPr>
        <w:t>R</w:t>
      </w:r>
      <w:r w:rsidR="00D800E6">
        <w:rPr>
          <w:lang w:val="en-GB"/>
        </w:rPr>
        <w:t>ECOMMENDED</w:t>
      </w:r>
      <w:r w:rsidRPr="00E95C18">
        <w:rPr>
          <w:lang w:val="en-GB"/>
        </w:rPr>
        <w:t xml:space="preserve"> </w:t>
      </w:r>
      <w:r w:rsidR="00CC1311">
        <w:rPr>
          <w:lang w:val="en-GB"/>
        </w:rPr>
        <w:t>irrigation amount</w:t>
      </w:r>
      <w:r w:rsidR="00A32D17">
        <w:rPr>
          <w:lang w:val="en-GB"/>
        </w:rPr>
        <w:t xml:space="preserve"> within </w:t>
      </w:r>
      <w:r w:rsidR="00493C8A">
        <w:rPr>
          <w:lang w:val="en-GB"/>
        </w:rPr>
        <w:t>irrigation plan</w:t>
      </w:r>
      <w:r w:rsidR="002665AB">
        <w:rPr>
          <w:lang w:val="en-GB"/>
        </w:rPr>
        <w:t xml:space="preserve"> </w:t>
      </w:r>
      <w:r w:rsidR="00801E07">
        <w:rPr>
          <w:lang w:val="en-GB"/>
        </w:rPr>
        <w:t>(GeoPackage file)</w:t>
      </w:r>
      <w:r w:rsidRPr="00E95C18">
        <w:rPr>
          <w:lang w:val="en-GB"/>
        </w:rPr>
        <w:t xml:space="preserve"> </w:t>
      </w:r>
      <w:r>
        <w:rPr>
          <w:lang w:val="en-GB"/>
        </w:rPr>
        <w:t>SHOULD be</w:t>
      </w:r>
      <w:r w:rsidRPr="00E95C18">
        <w:rPr>
          <w:lang w:val="en-GB"/>
        </w:rPr>
        <w:t xml:space="preserve"> in </w:t>
      </w:r>
      <w:r>
        <w:rPr>
          <w:lang w:val="en-GB"/>
        </w:rPr>
        <w:t>millimetres of water</w:t>
      </w:r>
      <w:r w:rsidR="00CC14B2">
        <w:rPr>
          <w:lang w:val="en-GB"/>
        </w:rPr>
        <w:t xml:space="preserve"> (mm</w:t>
      </w:r>
      <w:r w:rsidR="00BB5A61">
        <w:rPr>
          <w:lang w:val="en-GB"/>
        </w:rPr>
        <w:t xml:space="preserve"> or m</w:t>
      </w:r>
      <w:r w:rsidR="00BB5A61">
        <w:rPr>
          <w:vertAlign w:val="superscript"/>
          <w:lang w:val="en-GB"/>
        </w:rPr>
        <w:t>3</w:t>
      </w:r>
      <w:r w:rsidR="00BB5A61">
        <w:rPr>
          <w:lang w:val="en-GB"/>
        </w:rPr>
        <w:t>/1000</w:t>
      </w:r>
      <w:r w:rsidR="00A25451">
        <w:rPr>
          <w:lang w:val="en-GB"/>
        </w:rPr>
        <w:t>m</w:t>
      </w:r>
      <w:r w:rsidR="00A25451">
        <w:rPr>
          <w:vertAlign w:val="superscript"/>
          <w:lang w:val="en-GB"/>
        </w:rPr>
        <w:t>2</w:t>
      </w:r>
      <w:r w:rsidR="00CC14B2">
        <w:rPr>
          <w:lang w:val="en-GB"/>
        </w:rPr>
        <w:t>)</w:t>
      </w:r>
      <w:r w:rsidR="00493C8A">
        <w:rPr>
          <w:lang w:val="en-GB"/>
        </w:rPr>
        <w:t>, while total</w:t>
      </w:r>
      <w:r w:rsidR="000557A5">
        <w:rPr>
          <w:lang w:val="en-GB"/>
        </w:rPr>
        <w:t>_</w:t>
      </w:r>
      <w:r w:rsidR="00493C8A">
        <w:rPr>
          <w:lang w:val="en-GB"/>
        </w:rPr>
        <w:t xml:space="preserve">amount of water </w:t>
      </w:r>
      <w:r w:rsidR="00DD6887">
        <w:rPr>
          <w:lang w:val="en-GB"/>
        </w:rPr>
        <w:t>SHOULD be in cubic meters (m</w:t>
      </w:r>
      <w:r w:rsidR="00DD6887">
        <w:rPr>
          <w:vertAlign w:val="superscript"/>
          <w:lang w:val="en-GB"/>
        </w:rPr>
        <w:t>3</w:t>
      </w:r>
      <w:r w:rsidR="00DD6887">
        <w:rPr>
          <w:lang w:val="en-GB"/>
        </w:rPr>
        <w:t>)</w:t>
      </w:r>
      <w:r w:rsidRPr="00E95C18">
        <w:rPr>
          <w:lang w:val="en-GB"/>
        </w:rPr>
        <w:t>. Please refer to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_Ref84948993 \r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>
        <w:rPr>
          <w:lang w:val="en-GB"/>
        </w:rPr>
        <w:t>5.1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Pr="00E95C18">
        <w:rPr>
          <w:lang w:val="en-GB"/>
        </w:rPr>
        <w:lastRenderedPageBreak/>
        <w:fldChar w:fldCharType="begin"/>
      </w:r>
      <w:r w:rsidRPr="00E95C18">
        <w:rPr>
          <w:lang w:val="en-GB"/>
        </w:rPr>
        <w:instrText xml:space="preserve"> REF _Ref84948997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>
        <w:rPr>
          <w:lang w:val="en-GB"/>
        </w:rPr>
        <w:t>Irrigation</w:t>
      </w:r>
      <w:r w:rsidRPr="00E95C18">
        <w:rPr>
          <w:lang w:val="en-GB"/>
        </w:rPr>
        <w:t xml:space="preserve"> </w:t>
      </w:r>
      <w:r>
        <w:rPr>
          <w:lang w:val="en-GB"/>
        </w:rPr>
        <w:t>Implementation</w:t>
      </w:r>
      <w:r w:rsidRPr="00E95C18">
        <w:rPr>
          <w:lang w:val="en-GB"/>
        </w:rPr>
        <w:t xml:space="preserve"> File Format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" for detailed specification of the downloaded </w:t>
      </w:r>
      <w:r>
        <w:rPr>
          <w:lang w:val="en-GB"/>
        </w:rPr>
        <w:t>irrigation</w:t>
      </w:r>
      <w:r w:rsidRPr="00E95C18">
        <w:rPr>
          <w:lang w:val="en-GB"/>
        </w:rPr>
        <w:t xml:space="preserve"> </w:t>
      </w:r>
      <w:r>
        <w:rPr>
          <w:lang w:val="en-GB"/>
        </w:rPr>
        <w:t>plan</w:t>
      </w:r>
      <w:r w:rsidRPr="00E95C18">
        <w:rPr>
          <w:lang w:val="en-GB"/>
        </w:rPr>
        <w:t xml:space="preserve"> file format.</w:t>
      </w:r>
    </w:p>
    <w:p w14:paraId="3C7E19F6" w14:textId="77777777" w:rsidR="007A0A9A" w:rsidRDefault="007A0A9A" w:rsidP="0020548A">
      <w:pPr>
        <w:pStyle w:val="a0"/>
        <w:ind w:right="1127"/>
        <w:rPr>
          <w:lang w:val="en-GB"/>
        </w:rPr>
      </w:pPr>
    </w:p>
    <w:p w14:paraId="18AB829F" w14:textId="0ABEA42C" w:rsidR="007A0A9A" w:rsidRPr="00E95C18" w:rsidRDefault="007A0A9A" w:rsidP="0020548A">
      <w:pPr>
        <w:pStyle w:val="a0"/>
        <w:ind w:right="1127"/>
        <w:rPr>
          <w:lang w:val="en-GB"/>
        </w:rPr>
      </w:pPr>
      <w:r>
        <w:rPr>
          <w:lang w:val="en-GB"/>
        </w:rPr>
        <w:t>Irrigation management application vendor</w:t>
      </w:r>
      <w:r w:rsidR="002761B2">
        <w:rPr>
          <w:lang w:val="en-GB"/>
        </w:rPr>
        <w:t xml:space="preserve"> SHALL use this function </w:t>
      </w:r>
      <w:r w:rsidR="00645ED1">
        <w:rPr>
          <w:lang w:val="en-GB"/>
        </w:rPr>
        <w:t>to obtain the irrigation plan</w:t>
      </w:r>
      <w:r w:rsidR="00D05CF1">
        <w:rPr>
          <w:lang w:val="en-GB"/>
        </w:rPr>
        <w:t xml:space="preserve"> and use it in </w:t>
      </w:r>
      <w:r w:rsidR="00F5423B">
        <w:rPr>
          <w:lang w:val="en-GB"/>
        </w:rPr>
        <w:t>combination</w:t>
      </w:r>
      <w:r w:rsidR="00D05CF1">
        <w:rPr>
          <w:lang w:val="en-GB"/>
        </w:rPr>
        <w:t xml:space="preserve"> </w:t>
      </w:r>
      <w:r w:rsidR="00A26954">
        <w:rPr>
          <w:lang w:val="en-GB"/>
        </w:rPr>
        <w:t xml:space="preserve">with </w:t>
      </w:r>
      <w:r w:rsidR="00F62D82">
        <w:rPr>
          <w:lang w:val="en-GB"/>
        </w:rPr>
        <w:t xml:space="preserve">info related to </w:t>
      </w:r>
      <w:r w:rsidR="002246C7">
        <w:rPr>
          <w:lang w:val="en-GB"/>
        </w:rPr>
        <w:t>water availability constraints (e.g., water quotas)</w:t>
      </w:r>
      <w:r w:rsidR="003224AD">
        <w:rPr>
          <w:lang w:val="en-GB"/>
        </w:rPr>
        <w:t xml:space="preserve">, </w:t>
      </w:r>
      <w:r w:rsidR="00E21908">
        <w:rPr>
          <w:lang w:val="en-GB"/>
        </w:rPr>
        <w:t>water</w:t>
      </w:r>
      <w:r w:rsidR="003224AD">
        <w:rPr>
          <w:lang w:val="en-GB"/>
        </w:rPr>
        <w:t xml:space="preserve"> </w:t>
      </w:r>
      <w:r w:rsidR="00E21908">
        <w:rPr>
          <w:lang w:val="en-GB"/>
        </w:rPr>
        <w:t xml:space="preserve">supply system </w:t>
      </w:r>
      <w:r w:rsidR="003224AD">
        <w:rPr>
          <w:lang w:val="en-GB"/>
        </w:rPr>
        <w:t>and irrigation system limitations</w:t>
      </w:r>
      <w:r w:rsidR="00FD3EC6">
        <w:rPr>
          <w:lang w:val="en-GB"/>
        </w:rPr>
        <w:t xml:space="preserve"> and capacit</w:t>
      </w:r>
      <w:r w:rsidR="0064263F">
        <w:rPr>
          <w:lang w:val="en-GB"/>
        </w:rPr>
        <w:t>ies</w:t>
      </w:r>
      <w:r w:rsidR="002F0529">
        <w:rPr>
          <w:lang w:val="en-GB"/>
        </w:rPr>
        <w:t>,</w:t>
      </w:r>
      <w:r w:rsidR="00FD3EC6">
        <w:rPr>
          <w:lang w:val="en-GB"/>
        </w:rPr>
        <w:t xml:space="preserve"> </w:t>
      </w:r>
      <w:r w:rsidR="005138D1">
        <w:rPr>
          <w:lang w:val="en-GB"/>
        </w:rPr>
        <w:t>to</w:t>
      </w:r>
      <w:r w:rsidR="00FD3EC6">
        <w:rPr>
          <w:lang w:val="en-GB"/>
        </w:rPr>
        <w:t xml:space="preserve"> </w:t>
      </w:r>
      <w:r w:rsidR="0078689C">
        <w:rPr>
          <w:lang w:val="en-GB"/>
        </w:rPr>
        <w:t>choose</w:t>
      </w:r>
      <w:r w:rsidR="00FD3EC6">
        <w:rPr>
          <w:lang w:val="en-GB"/>
        </w:rPr>
        <w:t xml:space="preserve"> the </w:t>
      </w:r>
      <w:r w:rsidR="0078689C">
        <w:rPr>
          <w:lang w:val="en-GB"/>
        </w:rPr>
        <w:t xml:space="preserve">most suitable day </w:t>
      </w:r>
      <w:r w:rsidR="007A24D3">
        <w:rPr>
          <w:lang w:val="en-GB"/>
        </w:rPr>
        <w:t xml:space="preserve">to </w:t>
      </w:r>
      <w:r w:rsidR="00DD4603">
        <w:rPr>
          <w:lang w:val="en-GB"/>
        </w:rPr>
        <w:t>schedule</w:t>
      </w:r>
      <w:r w:rsidR="007A24D3">
        <w:rPr>
          <w:lang w:val="en-GB"/>
        </w:rPr>
        <w:t xml:space="preserve"> the next</w:t>
      </w:r>
      <w:r w:rsidR="00FD3EC6">
        <w:rPr>
          <w:lang w:val="en-GB"/>
        </w:rPr>
        <w:t xml:space="preserve"> irrigation</w:t>
      </w:r>
      <w:r w:rsidR="00DD4603">
        <w:rPr>
          <w:lang w:val="en-GB"/>
        </w:rPr>
        <w:t xml:space="preserve"> implementation</w:t>
      </w:r>
      <w:r w:rsidR="00FD3EC6">
        <w:rPr>
          <w:lang w:val="en-GB"/>
        </w:rPr>
        <w:t>.</w:t>
      </w:r>
    </w:p>
    <w:p w14:paraId="08283BB6" w14:textId="77777777" w:rsidR="001568AC" w:rsidRDefault="001568AC" w:rsidP="00EA772C">
      <w:pPr>
        <w:pStyle w:val="a0"/>
        <w:ind w:left="567"/>
        <w:rPr>
          <w:lang w:val="en-GB"/>
        </w:rPr>
      </w:pPr>
    </w:p>
    <w:p w14:paraId="386CD877" w14:textId="77777777" w:rsidR="001568AC" w:rsidRPr="001568AC" w:rsidRDefault="001568AC" w:rsidP="001568AC">
      <w:pPr>
        <w:pStyle w:val="a0"/>
        <w:ind w:left="567"/>
        <w:rPr>
          <w:lang w:val="en-GB"/>
        </w:rPr>
      </w:pPr>
      <w:r w:rsidRPr="001568AC">
        <w:rPr>
          <w:lang w:val="en-GB"/>
        </w:rPr>
        <w:t>+--------------------------------------------+</w:t>
      </w:r>
    </w:p>
    <w:p w14:paraId="42B919BB" w14:textId="60BFBB6E" w:rsidR="001568AC" w:rsidRPr="001568AC" w:rsidRDefault="001568AC" w:rsidP="001568AC">
      <w:pPr>
        <w:pStyle w:val="a0"/>
        <w:ind w:left="567"/>
        <w:rPr>
          <w:lang w:val="en-GB"/>
        </w:rPr>
      </w:pPr>
      <w:r w:rsidRPr="001568AC">
        <w:rPr>
          <w:lang w:val="en-GB"/>
        </w:rPr>
        <w:t xml:space="preserve">| </w:t>
      </w:r>
      <w:r w:rsidR="003A2ECB">
        <w:rPr>
          <w:lang w:val="en-GB"/>
        </w:rPr>
        <w:t xml:space="preserve">get_plan_info  </w:t>
      </w:r>
      <w:r w:rsidR="00E64404">
        <w:rPr>
          <w:lang w:val="en-GB"/>
        </w:rPr>
        <w:t xml:space="preserve">    </w:t>
      </w:r>
      <w:r w:rsidRPr="001568AC">
        <w:rPr>
          <w:lang w:val="en-GB"/>
        </w:rPr>
        <w:t xml:space="preserve">                </w:t>
      </w:r>
      <w:r w:rsidR="00E124E2">
        <w:rPr>
          <w:lang w:val="en-GB"/>
        </w:rPr>
        <w:t xml:space="preserve">    </w:t>
      </w:r>
      <w:r w:rsidRPr="001568AC">
        <w:rPr>
          <w:lang w:val="en-GB"/>
        </w:rPr>
        <w:t xml:space="preserve">    |</w:t>
      </w:r>
    </w:p>
    <w:p w14:paraId="521D063B" w14:textId="77777777" w:rsidR="001568AC" w:rsidRPr="001568AC" w:rsidRDefault="001568AC" w:rsidP="001568AC">
      <w:pPr>
        <w:pStyle w:val="a0"/>
        <w:ind w:left="567"/>
        <w:rPr>
          <w:lang w:val="en-GB"/>
        </w:rPr>
      </w:pPr>
      <w:r w:rsidRPr="001568AC">
        <w:rPr>
          <w:lang w:val="en-GB"/>
        </w:rPr>
        <w:t>+-------------+------------------------------+</w:t>
      </w:r>
    </w:p>
    <w:p w14:paraId="3E84E378" w14:textId="4CB5164B" w:rsidR="001568AC" w:rsidRPr="001568AC" w:rsidRDefault="001568AC" w:rsidP="001568AC">
      <w:pPr>
        <w:pStyle w:val="a0"/>
        <w:ind w:left="567"/>
        <w:rPr>
          <w:lang w:val="en-GB"/>
        </w:rPr>
      </w:pPr>
      <w:r w:rsidRPr="001568AC">
        <w:rPr>
          <w:lang w:val="en-GB"/>
        </w:rPr>
        <w:t>|      Inputs | plan</w:t>
      </w:r>
      <w:r w:rsidR="002B5FC8">
        <w:rPr>
          <w:lang w:val="en-GB"/>
        </w:rPr>
        <w:t>_</w:t>
      </w:r>
      <w:r w:rsidR="00AA7FB8">
        <w:rPr>
          <w:lang w:val="en-GB"/>
        </w:rPr>
        <w:t>urn</w:t>
      </w:r>
      <w:r w:rsidRPr="001568AC">
        <w:rPr>
          <w:lang w:val="en-GB"/>
        </w:rPr>
        <w:t xml:space="preserve">   </w:t>
      </w:r>
      <w:r w:rsidR="00E64404">
        <w:rPr>
          <w:lang w:val="en-GB"/>
        </w:rPr>
        <w:t xml:space="preserve">    </w:t>
      </w:r>
      <w:r w:rsidRPr="001568AC">
        <w:rPr>
          <w:lang w:val="en-GB"/>
        </w:rPr>
        <w:t xml:space="preserve">              |</w:t>
      </w:r>
    </w:p>
    <w:p w14:paraId="0B174ADD" w14:textId="77777777" w:rsidR="001568AC" w:rsidRPr="001568AC" w:rsidRDefault="001568AC" w:rsidP="001568AC">
      <w:pPr>
        <w:pStyle w:val="a0"/>
        <w:ind w:left="567"/>
        <w:rPr>
          <w:lang w:val="en-GB"/>
        </w:rPr>
      </w:pPr>
      <w:r w:rsidRPr="001568AC">
        <w:rPr>
          <w:lang w:val="en-GB"/>
        </w:rPr>
        <w:t>|             |                              |</w:t>
      </w:r>
    </w:p>
    <w:p w14:paraId="179FB2B7" w14:textId="77777777" w:rsidR="001568AC" w:rsidRPr="001568AC" w:rsidRDefault="001568AC" w:rsidP="001568AC">
      <w:pPr>
        <w:pStyle w:val="a0"/>
        <w:ind w:left="567"/>
        <w:rPr>
          <w:lang w:val="en-GB"/>
        </w:rPr>
      </w:pPr>
      <w:r w:rsidRPr="001568AC">
        <w:rPr>
          <w:lang w:val="en-GB"/>
        </w:rPr>
        <w:t>+-------------+------------------------------+</w:t>
      </w:r>
    </w:p>
    <w:p w14:paraId="0F5CE139" w14:textId="77777777" w:rsidR="00DF257E" w:rsidRDefault="00DF257E" w:rsidP="00DF257E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Outputs | download URL, </w:t>
      </w:r>
      <w:r>
        <w:rPr>
          <w:lang w:val="en-GB"/>
        </w:rPr>
        <w:t xml:space="preserve">               </w:t>
      </w:r>
      <w:r w:rsidRPr="00E95C18">
        <w:rPr>
          <w:lang w:val="en-GB"/>
        </w:rPr>
        <w:t>|</w:t>
      </w:r>
    </w:p>
    <w:p w14:paraId="79390B5D" w14:textId="758DE01D" w:rsidR="00DF257E" w:rsidRDefault="00DF257E" w:rsidP="00DF257E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274078">
        <w:rPr>
          <w:lang w:val="en-GB"/>
        </w:rPr>
        <w:t xml:space="preserve">URL </w:t>
      </w:r>
      <w:r w:rsidR="00365A1B">
        <w:rPr>
          <w:lang w:val="en-GB"/>
        </w:rPr>
        <w:t xml:space="preserve">expiration </w:t>
      </w:r>
      <w:r w:rsidR="00274078">
        <w:rPr>
          <w:lang w:val="en-GB"/>
        </w:rPr>
        <w:t>date</w:t>
      </w:r>
      <w:r w:rsidR="00365A1B">
        <w:rPr>
          <w:lang w:val="en-GB"/>
        </w:rPr>
        <w:t>,</w:t>
      </w:r>
      <w:r w:rsidR="00274078">
        <w:rPr>
          <w:lang w:val="en-GB"/>
        </w:rPr>
        <w:t xml:space="preserve"> </w:t>
      </w:r>
      <w:r w:rsidRPr="00E95C18">
        <w:rPr>
          <w:lang w:val="en-GB"/>
        </w:rPr>
        <w:t xml:space="preserve">        |</w:t>
      </w:r>
    </w:p>
    <w:p w14:paraId="1C75EFD0" w14:textId="57D6FB18" w:rsidR="00DF257E" w:rsidRDefault="00DF257E" w:rsidP="00DF257E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B95E5F">
        <w:rPr>
          <w:lang w:val="en-GB"/>
        </w:rPr>
        <w:t>planning days info</w:t>
      </w:r>
      <w:r w:rsidR="00CA1BB9">
        <w:rPr>
          <w:lang w:val="en-GB"/>
        </w:rPr>
        <w:t>[</w:t>
      </w:r>
      <w:r w:rsidR="006057A1">
        <w:rPr>
          <w:lang w:val="en-GB"/>
        </w:rPr>
        <w:t>day1:</w:t>
      </w:r>
      <w:r w:rsidR="00B95E5F">
        <w:rPr>
          <w:lang w:val="en-GB"/>
        </w:rPr>
        <w:t>{</w:t>
      </w:r>
      <w:r w:rsidRPr="00E95C18">
        <w:rPr>
          <w:lang w:val="en-GB"/>
        </w:rPr>
        <w:t xml:space="preserve">    |</w:t>
      </w:r>
    </w:p>
    <w:p w14:paraId="0C1A7A20" w14:textId="5E27D2E0" w:rsidR="00B95E5F" w:rsidRPr="00E95C18" w:rsidRDefault="00B95E5F" w:rsidP="00B95E5F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C642B2">
        <w:rPr>
          <w:lang w:val="en-GB"/>
        </w:rPr>
        <w:t>total_amount</w:t>
      </w:r>
      <w:r w:rsidR="001740D7">
        <w:rPr>
          <w:lang w:val="en-GB"/>
        </w:rPr>
        <w:t xml:space="preserve">,      </w:t>
      </w:r>
      <w:r w:rsidRPr="00E95C18">
        <w:rPr>
          <w:lang w:val="en-GB"/>
        </w:rPr>
        <w:t xml:space="preserve">          |</w:t>
      </w:r>
    </w:p>
    <w:p w14:paraId="791AD07A" w14:textId="1AF6D549" w:rsidR="00C642B2" w:rsidRPr="00E95C18" w:rsidRDefault="00C642B2" w:rsidP="00C642B2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1740D7">
        <w:rPr>
          <w:lang w:val="en-GB"/>
        </w:rPr>
        <w:t xml:space="preserve">irrigation_events, </w:t>
      </w:r>
      <w:r w:rsidRPr="00E95C18">
        <w:rPr>
          <w:lang w:val="en-GB"/>
        </w:rPr>
        <w:t xml:space="preserve">          |</w:t>
      </w:r>
    </w:p>
    <w:p w14:paraId="71635E03" w14:textId="0E380F24" w:rsidR="00B95E5F" w:rsidRPr="00E95C18" w:rsidRDefault="00C642B2" w:rsidP="00C642B2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50426A">
        <w:rPr>
          <w:lang w:val="en-GB"/>
        </w:rPr>
        <w:t>date}</w:t>
      </w:r>
      <w:r w:rsidR="00CA1BB9">
        <w:rPr>
          <w:lang w:val="en-GB"/>
        </w:rPr>
        <w:t>]</w:t>
      </w:r>
      <w:r w:rsidR="0050426A">
        <w:rPr>
          <w:lang w:val="en-GB"/>
        </w:rPr>
        <w:t xml:space="preserve">             </w:t>
      </w:r>
      <w:r w:rsidRPr="00E95C18">
        <w:rPr>
          <w:lang w:val="en-GB"/>
        </w:rPr>
        <w:t xml:space="preserve">          |</w:t>
      </w:r>
    </w:p>
    <w:p w14:paraId="5B9B8000" w14:textId="3048B392" w:rsidR="001568AC" w:rsidRDefault="001568AC" w:rsidP="00F13847">
      <w:pPr>
        <w:pStyle w:val="a0"/>
        <w:ind w:left="567"/>
        <w:rPr>
          <w:lang w:val="en-GB"/>
        </w:rPr>
      </w:pPr>
      <w:r w:rsidRPr="001568AC">
        <w:rPr>
          <w:lang w:val="en-GB"/>
        </w:rPr>
        <w:t>+-------------+------------------------------+</w:t>
      </w:r>
    </w:p>
    <w:p w14:paraId="147BE935" w14:textId="77777777" w:rsidR="00E93302" w:rsidRDefault="00E93302" w:rsidP="00E123CD">
      <w:pPr>
        <w:pStyle w:val="a0"/>
        <w:ind w:left="0"/>
        <w:rPr>
          <w:lang w:val="en-GB"/>
        </w:rPr>
      </w:pPr>
    </w:p>
    <w:p w14:paraId="75015D12" w14:textId="07B0C3FF" w:rsidR="00832E2E" w:rsidRPr="00E95C18" w:rsidRDefault="00F0534C" w:rsidP="00F0534C">
      <w:pPr>
        <w:pStyle w:val="2"/>
        <w:rPr>
          <w:lang w:val="en-GB"/>
        </w:rPr>
      </w:pPr>
      <w:bookmarkStart w:id="15" w:name="_Toc88481710"/>
      <w:r>
        <w:rPr>
          <w:lang w:val="en-GB"/>
        </w:rPr>
        <w:t>Scheduling Implementation</w:t>
      </w:r>
      <w:bookmarkEnd w:id="15"/>
    </w:p>
    <w:p w14:paraId="33291083" w14:textId="77777777" w:rsidR="00832E2E" w:rsidRDefault="00832E2E" w:rsidP="00E123CD">
      <w:pPr>
        <w:pStyle w:val="a0"/>
        <w:ind w:left="0"/>
        <w:rPr>
          <w:lang w:val="en-GB"/>
        </w:rPr>
      </w:pPr>
    </w:p>
    <w:p w14:paraId="463F867F" w14:textId="18D1A47A" w:rsidR="00F9395E" w:rsidRPr="00E95C18" w:rsidRDefault="00F9395E" w:rsidP="00F9395E">
      <w:pPr>
        <w:pStyle w:val="a0"/>
        <w:rPr>
          <w:lang w:val="en-GB"/>
        </w:rPr>
      </w:pPr>
      <w:r>
        <w:rPr>
          <w:lang w:val="en-GB"/>
        </w:rPr>
        <w:t xml:space="preserve">These functions </w:t>
      </w:r>
      <w:r w:rsidRPr="00E95C18">
        <w:rPr>
          <w:lang w:val="en-GB"/>
        </w:rPr>
        <w:t>deal</w:t>
      </w:r>
      <w:r>
        <w:rPr>
          <w:lang w:val="en-GB"/>
        </w:rPr>
        <w:t xml:space="preserve"> with</w:t>
      </w:r>
      <w:r w:rsidRPr="00E95C18">
        <w:rPr>
          <w:lang w:val="en-GB"/>
        </w:rPr>
        <w:t xml:space="preserve"> </w:t>
      </w:r>
      <w:r w:rsidR="004137B6">
        <w:rPr>
          <w:lang w:val="en-GB"/>
        </w:rPr>
        <w:t xml:space="preserve">re-estimating the </w:t>
      </w:r>
      <w:r w:rsidR="00697102">
        <w:rPr>
          <w:lang w:val="en-GB"/>
        </w:rPr>
        <w:t xml:space="preserve">field water needs and thus </w:t>
      </w:r>
      <w:r w:rsidR="000E3DBD">
        <w:rPr>
          <w:lang w:val="en-GB"/>
        </w:rPr>
        <w:t xml:space="preserve">the </w:t>
      </w:r>
      <w:r w:rsidR="00697102">
        <w:rPr>
          <w:lang w:val="en-GB"/>
        </w:rPr>
        <w:t xml:space="preserve">irrigation plan </w:t>
      </w:r>
      <w:r w:rsidR="001D6772">
        <w:rPr>
          <w:lang w:val="en-GB"/>
        </w:rPr>
        <w:t xml:space="preserve">for </w:t>
      </w:r>
      <w:r w:rsidR="001D5DB3">
        <w:rPr>
          <w:lang w:val="en-GB"/>
        </w:rPr>
        <w:t>a</w:t>
      </w:r>
      <w:r w:rsidR="008A61BE">
        <w:rPr>
          <w:lang w:val="en-GB"/>
        </w:rPr>
        <w:t xml:space="preserve"> specific</w:t>
      </w:r>
      <w:r w:rsidR="001D6772">
        <w:rPr>
          <w:lang w:val="en-GB"/>
        </w:rPr>
        <w:t xml:space="preserve"> date</w:t>
      </w:r>
      <w:r w:rsidR="00CC25F8">
        <w:rPr>
          <w:lang w:val="en-GB"/>
        </w:rPr>
        <w:t>-time</w:t>
      </w:r>
      <w:r w:rsidR="001D5DB3">
        <w:rPr>
          <w:lang w:val="en-GB"/>
        </w:rPr>
        <w:t xml:space="preserve"> defined by the irrigation management application vendor</w:t>
      </w:r>
      <w:r w:rsidR="001D6772">
        <w:rPr>
          <w:lang w:val="en-GB"/>
        </w:rPr>
        <w:t xml:space="preserve">. </w:t>
      </w:r>
      <w:r w:rsidR="001A7946">
        <w:rPr>
          <w:lang w:val="en-GB"/>
        </w:rPr>
        <w:t>Th</w:t>
      </w:r>
      <w:r w:rsidR="00F00062">
        <w:rPr>
          <w:lang w:val="en-GB"/>
        </w:rPr>
        <w:t>ese</w:t>
      </w:r>
      <w:r w:rsidR="001A7946">
        <w:rPr>
          <w:lang w:val="en-GB"/>
        </w:rPr>
        <w:t xml:space="preserve"> functions can be used </w:t>
      </w:r>
      <w:r w:rsidR="00F00062">
        <w:rPr>
          <w:lang w:val="en-GB"/>
        </w:rPr>
        <w:t xml:space="preserve">only </w:t>
      </w:r>
      <w:r w:rsidR="001A7946">
        <w:rPr>
          <w:lang w:val="en-GB"/>
        </w:rPr>
        <w:t>an</w:t>
      </w:r>
      <w:r w:rsidR="001D6772">
        <w:rPr>
          <w:lang w:val="en-GB"/>
        </w:rPr>
        <w:t xml:space="preserve"> hour</w:t>
      </w:r>
      <w:r w:rsidR="009A7B21">
        <w:rPr>
          <w:lang w:val="en-GB"/>
        </w:rPr>
        <w:t xml:space="preserve"> (or less)</w:t>
      </w:r>
      <w:r w:rsidR="001D6772">
        <w:rPr>
          <w:lang w:val="en-GB"/>
        </w:rPr>
        <w:t xml:space="preserve"> before </w:t>
      </w:r>
      <w:r w:rsidR="00AB6075">
        <w:rPr>
          <w:lang w:val="en-GB"/>
        </w:rPr>
        <w:t>the irrigation implementation</w:t>
      </w:r>
      <w:r>
        <w:rPr>
          <w:lang w:val="en-GB"/>
        </w:rPr>
        <w:t>.</w:t>
      </w:r>
    </w:p>
    <w:p w14:paraId="0F96C388" w14:textId="0E17A0B0" w:rsidR="00F0534C" w:rsidRDefault="00F0534C" w:rsidP="000402D6">
      <w:pPr>
        <w:pStyle w:val="a0"/>
        <w:rPr>
          <w:lang w:val="en-GB"/>
        </w:rPr>
      </w:pPr>
    </w:p>
    <w:p w14:paraId="0C6E1EBA" w14:textId="46196548" w:rsidR="004011ED" w:rsidRPr="00E95C18" w:rsidRDefault="004011ED" w:rsidP="004011ED">
      <w:pPr>
        <w:pStyle w:val="3"/>
        <w:rPr>
          <w:lang w:val="en-GB"/>
        </w:rPr>
      </w:pPr>
      <w:bookmarkStart w:id="16" w:name="_Toc88481711"/>
      <w:r>
        <w:rPr>
          <w:lang w:val="en-GB"/>
        </w:rPr>
        <w:t>Scheduled Irrigation</w:t>
      </w:r>
      <w:bookmarkEnd w:id="16"/>
    </w:p>
    <w:p w14:paraId="7EFBCF95" w14:textId="77777777" w:rsidR="004011ED" w:rsidRDefault="004011ED" w:rsidP="000402D6">
      <w:pPr>
        <w:pStyle w:val="a0"/>
        <w:rPr>
          <w:lang w:val="en-GB"/>
        </w:rPr>
      </w:pPr>
    </w:p>
    <w:p w14:paraId="7EB0220A" w14:textId="715398F4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 xml:space="preserve">This function </w:t>
      </w:r>
      <w:r w:rsidR="00C6608B">
        <w:rPr>
          <w:lang w:val="en-GB"/>
        </w:rPr>
        <w:t>informs irrigation_planning services about the date</w:t>
      </w:r>
      <w:r w:rsidR="0059275F">
        <w:rPr>
          <w:lang w:val="en-GB"/>
        </w:rPr>
        <w:t>-time</w:t>
      </w:r>
      <w:r w:rsidR="00C6608B">
        <w:rPr>
          <w:lang w:val="en-GB"/>
        </w:rPr>
        <w:t xml:space="preserve"> th</w:t>
      </w:r>
      <w:r w:rsidR="00834DA9">
        <w:rPr>
          <w:lang w:val="en-GB"/>
        </w:rPr>
        <w:t xml:space="preserve">at the irrigation management application vendor decided to implement </w:t>
      </w:r>
      <w:r w:rsidR="00A30EDF">
        <w:rPr>
          <w:lang w:val="en-GB"/>
        </w:rPr>
        <w:t xml:space="preserve">irrigation, so they </w:t>
      </w:r>
      <w:r w:rsidR="00585980">
        <w:rPr>
          <w:lang w:val="en-GB"/>
        </w:rPr>
        <w:t xml:space="preserve">can </w:t>
      </w:r>
      <w:r w:rsidR="00893283">
        <w:rPr>
          <w:lang w:val="en-GB"/>
        </w:rPr>
        <w:t xml:space="preserve">take advantage of the up-to-date meteorological, forecast, </w:t>
      </w:r>
      <w:r w:rsidR="00316424">
        <w:rPr>
          <w:lang w:val="en-GB"/>
        </w:rPr>
        <w:t xml:space="preserve">implemented irrigations </w:t>
      </w:r>
      <w:r w:rsidR="008F7A2D">
        <w:rPr>
          <w:lang w:val="en-GB"/>
        </w:rPr>
        <w:t>and soil moisture</w:t>
      </w:r>
      <w:r w:rsidR="00453D78">
        <w:rPr>
          <w:lang w:val="en-GB"/>
        </w:rPr>
        <w:t xml:space="preserve"> data to optimise the irrigation plan accordingly.</w:t>
      </w:r>
    </w:p>
    <w:p w14:paraId="4616D0EB" w14:textId="77777777" w:rsidR="003B6284" w:rsidRPr="003B6284" w:rsidRDefault="003B6284" w:rsidP="003B6284">
      <w:pPr>
        <w:pStyle w:val="a0"/>
        <w:rPr>
          <w:lang w:val="en-GB"/>
        </w:rPr>
      </w:pPr>
    </w:p>
    <w:p w14:paraId="7459A7CD" w14:textId="3D9F482C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>+--------------------------------------------</w:t>
      </w:r>
      <w:r w:rsidR="00117041">
        <w:rPr>
          <w:lang w:val="en-GB"/>
        </w:rPr>
        <w:t xml:space="preserve">    </w:t>
      </w:r>
      <w:r w:rsidRPr="003B6284">
        <w:rPr>
          <w:lang w:val="en-GB"/>
        </w:rPr>
        <w:t>+</w:t>
      </w:r>
    </w:p>
    <w:p w14:paraId="2E875AE9" w14:textId="4EFA855C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 xml:space="preserve">| </w:t>
      </w:r>
      <w:r w:rsidR="0081490B">
        <w:rPr>
          <w:lang w:val="en-GB"/>
        </w:rPr>
        <w:t xml:space="preserve">scheduled_irrigation      </w:t>
      </w:r>
      <w:r w:rsidRPr="003B6284">
        <w:rPr>
          <w:lang w:val="en-GB"/>
        </w:rPr>
        <w:t xml:space="preserve">    </w:t>
      </w:r>
      <w:r w:rsidR="00E64404">
        <w:rPr>
          <w:lang w:val="en-GB"/>
        </w:rPr>
        <w:t xml:space="preserve">    </w:t>
      </w:r>
      <w:r w:rsidRPr="003B6284">
        <w:rPr>
          <w:lang w:val="en-GB"/>
        </w:rPr>
        <w:t xml:space="preserve">      </w:t>
      </w:r>
      <w:r w:rsidR="006B37F7">
        <w:rPr>
          <w:lang w:val="en-GB"/>
        </w:rPr>
        <w:t xml:space="preserve">  </w:t>
      </w:r>
      <w:r w:rsidRPr="003B6284">
        <w:rPr>
          <w:lang w:val="en-GB"/>
        </w:rPr>
        <w:t xml:space="preserve"> </w:t>
      </w:r>
      <w:r w:rsidR="00117041">
        <w:rPr>
          <w:lang w:val="en-GB"/>
        </w:rPr>
        <w:t xml:space="preserve">    </w:t>
      </w:r>
      <w:r w:rsidRPr="003B6284">
        <w:rPr>
          <w:lang w:val="en-GB"/>
        </w:rPr>
        <w:t>|</w:t>
      </w:r>
    </w:p>
    <w:p w14:paraId="19B764CE" w14:textId="75731D34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>+-------------+------------------------------</w:t>
      </w:r>
      <w:r w:rsidR="00117041">
        <w:rPr>
          <w:lang w:val="en-GB"/>
        </w:rPr>
        <w:t>----</w:t>
      </w:r>
      <w:r w:rsidRPr="003B6284">
        <w:rPr>
          <w:lang w:val="en-GB"/>
        </w:rPr>
        <w:t>+</w:t>
      </w:r>
    </w:p>
    <w:p w14:paraId="2BA2E33E" w14:textId="54E698F4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>|      Inputs | plan</w:t>
      </w:r>
      <w:r w:rsidR="002B5FC8">
        <w:rPr>
          <w:lang w:val="en-GB"/>
        </w:rPr>
        <w:t>_</w:t>
      </w:r>
      <w:r w:rsidR="0081490B">
        <w:rPr>
          <w:lang w:val="en-GB"/>
        </w:rPr>
        <w:t>urn</w:t>
      </w:r>
      <w:r w:rsidR="007A4B87">
        <w:rPr>
          <w:lang w:val="en-GB"/>
        </w:rPr>
        <w:t>, implementation_date</w:t>
      </w:r>
      <w:r w:rsidR="00117041">
        <w:rPr>
          <w:lang w:val="en-GB"/>
        </w:rPr>
        <w:t>time</w:t>
      </w:r>
      <w:r w:rsidRPr="003B6284">
        <w:rPr>
          <w:lang w:val="en-GB"/>
        </w:rPr>
        <w:t>|</w:t>
      </w:r>
    </w:p>
    <w:p w14:paraId="22F4820A" w14:textId="5E96C071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>+-------------+------------------------------</w:t>
      </w:r>
      <w:r w:rsidR="00117041">
        <w:rPr>
          <w:lang w:val="en-GB"/>
        </w:rPr>
        <w:t>----</w:t>
      </w:r>
      <w:r w:rsidRPr="003B6284">
        <w:rPr>
          <w:lang w:val="en-GB"/>
        </w:rPr>
        <w:t>+</w:t>
      </w:r>
    </w:p>
    <w:p w14:paraId="192D7C2C" w14:textId="168E551A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 xml:space="preserve">|     Outputs | </w:t>
      </w:r>
      <w:r w:rsidR="00AC1CA4">
        <w:rPr>
          <w:lang w:val="en-GB"/>
        </w:rPr>
        <w:t xml:space="preserve">up-to-date_plan_urn, </w:t>
      </w:r>
      <w:r w:rsidRPr="003B6284">
        <w:rPr>
          <w:lang w:val="en-GB"/>
        </w:rPr>
        <w:t>status      |</w:t>
      </w:r>
    </w:p>
    <w:p w14:paraId="010162DA" w14:textId="48DB4582" w:rsidR="003B6284" w:rsidRPr="003B6284" w:rsidRDefault="003B6284" w:rsidP="003B6284">
      <w:pPr>
        <w:pStyle w:val="a0"/>
        <w:rPr>
          <w:lang w:val="en-GB"/>
        </w:rPr>
      </w:pPr>
      <w:r w:rsidRPr="003B6284">
        <w:rPr>
          <w:lang w:val="en-GB"/>
        </w:rPr>
        <w:t>+-------------+--------------------------</w:t>
      </w:r>
      <w:r w:rsidR="00AC1CA4">
        <w:rPr>
          <w:lang w:val="en-GB"/>
        </w:rPr>
        <w:t>----</w:t>
      </w:r>
      <w:r w:rsidRPr="003B6284">
        <w:rPr>
          <w:lang w:val="en-GB"/>
        </w:rPr>
        <w:t>----+</w:t>
      </w:r>
    </w:p>
    <w:p w14:paraId="2D3A07E2" w14:textId="77777777" w:rsidR="003B6284" w:rsidRPr="003B6284" w:rsidRDefault="003B6284" w:rsidP="003B6284">
      <w:pPr>
        <w:pStyle w:val="a0"/>
        <w:rPr>
          <w:lang w:val="en-GB"/>
        </w:rPr>
      </w:pPr>
    </w:p>
    <w:p w14:paraId="24BC03D2" w14:textId="02184FEF" w:rsidR="00EC583E" w:rsidRDefault="00EC583E" w:rsidP="003B6284">
      <w:pPr>
        <w:pStyle w:val="a0"/>
        <w:ind w:left="0"/>
        <w:rPr>
          <w:lang w:val="en-GB"/>
        </w:rPr>
      </w:pPr>
      <w:r>
        <w:rPr>
          <w:lang w:val="en-GB"/>
        </w:rPr>
        <w:t>implementation_date</w:t>
      </w:r>
      <w:r w:rsidR="00E80B39">
        <w:rPr>
          <w:lang w:val="en-GB"/>
        </w:rPr>
        <w:t>time</w:t>
      </w:r>
      <w:r>
        <w:rPr>
          <w:lang w:val="en-GB"/>
        </w:rPr>
        <w:t xml:space="preserve"> is a </w:t>
      </w:r>
      <w:r w:rsidR="00AF45E4">
        <w:rPr>
          <w:lang w:val="en-GB"/>
        </w:rPr>
        <w:t>date</w:t>
      </w:r>
      <w:r w:rsidR="00E80B39">
        <w:rPr>
          <w:lang w:val="en-GB"/>
        </w:rPr>
        <w:t>-time</w:t>
      </w:r>
      <w:r w:rsidR="00AF45E4">
        <w:rPr>
          <w:lang w:val="en-GB"/>
        </w:rPr>
        <w:t xml:space="preserve"> </w:t>
      </w:r>
      <w:r w:rsidR="00525D2C">
        <w:rPr>
          <w:lang w:val="en-GB"/>
        </w:rPr>
        <w:t>string</w:t>
      </w:r>
      <w:r w:rsidR="00EB0206">
        <w:rPr>
          <w:lang w:val="en-GB"/>
        </w:rPr>
        <w:t xml:space="preserve"> </w:t>
      </w:r>
      <w:r w:rsidR="00525D2C">
        <w:rPr>
          <w:lang w:val="en-GB"/>
        </w:rPr>
        <w:t>in ISO8601 format</w:t>
      </w:r>
      <w:r w:rsidR="00EB0206">
        <w:rPr>
          <w:lang w:val="en-GB"/>
        </w:rPr>
        <w:t xml:space="preserve">, </w:t>
      </w:r>
      <w:r w:rsidR="00DB11F7">
        <w:rPr>
          <w:lang w:val="en-GB"/>
        </w:rPr>
        <w:t xml:space="preserve">that MUST be </w:t>
      </w:r>
      <w:r w:rsidR="00EB0206">
        <w:rPr>
          <w:lang w:val="en-GB"/>
        </w:rPr>
        <w:t>provided by the irrigation management application vendor.</w:t>
      </w:r>
    </w:p>
    <w:p w14:paraId="6D9AD1C9" w14:textId="77777777" w:rsidR="00EC583E" w:rsidRDefault="00EC583E" w:rsidP="003B6284">
      <w:pPr>
        <w:pStyle w:val="a0"/>
        <w:ind w:left="0"/>
        <w:rPr>
          <w:lang w:val="en-GB"/>
        </w:rPr>
      </w:pPr>
    </w:p>
    <w:p w14:paraId="35619F50" w14:textId="0D2F1154" w:rsidR="00832E2E" w:rsidRDefault="003B6284" w:rsidP="003B6284">
      <w:pPr>
        <w:pStyle w:val="a0"/>
        <w:ind w:left="0"/>
        <w:rPr>
          <w:lang w:val="en-GB"/>
        </w:rPr>
      </w:pPr>
      <w:r w:rsidRPr="003B6284">
        <w:rPr>
          <w:lang w:val="en-GB"/>
        </w:rPr>
        <w:t xml:space="preserve">The </w:t>
      </w:r>
      <w:r w:rsidR="00D351A9">
        <w:rPr>
          <w:lang w:val="en-GB"/>
        </w:rPr>
        <w:t>scheduled_irrigation</w:t>
      </w:r>
      <w:r w:rsidR="006B37F7">
        <w:rPr>
          <w:lang w:val="en-GB"/>
        </w:rPr>
        <w:t xml:space="preserve"> </w:t>
      </w:r>
      <w:r w:rsidRPr="003B6284">
        <w:rPr>
          <w:lang w:val="en-GB"/>
        </w:rPr>
        <w:t>status is one of "PREPARING", "READY", "CANCELED", "FAILED".</w:t>
      </w:r>
    </w:p>
    <w:p w14:paraId="48B497B1" w14:textId="77777777" w:rsidR="00365543" w:rsidRPr="00E95C18" w:rsidRDefault="00365543" w:rsidP="007A1DFF">
      <w:pPr>
        <w:pStyle w:val="a0"/>
        <w:ind w:left="0"/>
        <w:rPr>
          <w:lang w:val="en-GB"/>
        </w:rPr>
      </w:pPr>
    </w:p>
    <w:p w14:paraId="01E40190" w14:textId="6B72D12D" w:rsidR="005D7C43" w:rsidRPr="00E95C18" w:rsidRDefault="005D7C43" w:rsidP="0086556A">
      <w:pPr>
        <w:pStyle w:val="3"/>
        <w:rPr>
          <w:lang w:val="en-GB"/>
        </w:rPr>
      </w:pPr>
      <w:bookmarkStart w:id="17" w:name="_Ref84583115"/>
      <w:bookmarkStart w:id="18" w:name="_Toc88481712"/>
      <w:r w:rsidRPr="00E95C18">
        <w:rPr>
          <w:lang w:val="en-GB"/>
        </w:rPr>
        <w:t xml:space="preserve">Get </w:t>
      </w:r>
      <w:r w:rsidR="006C1F3E">
        <w:rPr>
          <w:lang w:val="en-GB"/>
        </w:rPr>
        <w:t>Irrigation</w:t>
      </w:r>
      <w:r w:rsidRPr="00E95C18">
        <w:rPr>
          <w:lang w:val="en-GB"/>
        </w:rPr>
        <w:t xml:space="preserve"> Info</w:t>
      </w:r>
      <w:bookmarkEnd w:id="17"/>
      <w:bookmarkEnd w:id="18"/>
    </w:p>
    <w:p w14:paraId="231C91FC" w14:textId="77777777" w:rsidR="005D7C43" w:rsidRPr="00E95C18" w:rsidRDefault="005D7C43" w:rsidP="005D7C43">
      <w:pPr>
        <w:pStyle w:val="a0"/>
        <w:ind w:right="1127"/>
        <w:rPr>
          <w:lang w:val="en-GB"/>
        </w:rPr>
      </w:pPr>
    </w:p>
    <w:p w14:paraId="2436B6E8" w14:textId="18535708" w:rsidR="00D413B4" w:rsidRPr="00E95C18" w:rsidRDefault="005D7C43" w:rsidP="00E23EE7">
      <w:pPr>
        <w:pStyle w:val="a0"/>
        <w:ind w:right="1127"/>
        <w:rPr>
          <w:lang w:val="en-GB"/>
        </w:rPr>
      </w:pPr>
      <w:r w:rsidRPr="00E95C18">
        <w:rPr>
          <w:lang w:val="en-GB"/>
        </w:rPr>
        <w:lastRenderedPageBreak/>
        <w:t xml:space="preserve">This </w:t>
      </w:r>
      <w:r w:rsidR="00E23EE7" w:rsidRPr="00E95C18">
        <w:rPr>
          <w:lang w:val="en-GB"/>
        </w:rPr>
        <w:t>function</w:t>
      </w:r>
      <w:r w:rsidRPr="00E95C18">
        <w:rPr>
          <w:lang w:val="en-GB"/>
        </w:rPr>
        <w:t xml:space="preserve"> may only be performed on </w:t>
      </w:r>
      <w:r w:rsidR="006517CD">
        <w:rPr>
          <w:lang w:val="en-GB"/>
        </w:rPr>
        <w:t xml:space="preserve">an </w:t>
      </w:r>
      <w:r w:rsidR="00BA60DB">
        <w:rPr>
          <w:lang w:val="en-GB"/>
        </w:rPr>
        <w:t xml:space="preserve">up-to-date </w:t>
      </w:r>
      <w:r w:rsidR="00AF1253">
        <w:rPr>
          <w:lang w:val="en-GB"/>
        </w:rPr>
        <w:t>irrigation plan</w:t>
      </w:r>
      <w:r w:rsidRPr="00E95C18">
        <w:rPr>
          <w:lang w:val="en-GB"/>
        </w:rPr>
        <w:t xml:space="preserve"> whose status is "READY". It returns </w:t>
      </w:r>
      <w:r w:rsidR="003F5126">
        <w:rPr>
          <w:lang w:val="en-GB"/>
        </w:rPr>
        <w:t xml:space="preserve">(a) </w:t>
      </w:r>
      <w:r w:rsidR="00460675">
        <w:rPr>
          <w:lang w:val="en-GB"/>
        </w:rPr>
        <w:t xml:space="preserve">the implementation_datetime; (b) </w:t>
      </w:r>
      <w:r w:rsidRPr="00E95C18">
        <w:rPr>
          <w:lang w:val="en-GB"/>
        </w:rPr>
        <w:t xml:space="preserve">a </w:t>
      </w:r>
      <w:r w:rsidR="00E23EE7" w:rsidRPr="00E95C18">
        <w:rPr>
          <w:lang w:val="en-GB"/>
        </w:rPr>
        <w:t xml:space="preserve">download URL to the </w:t>
      </w:r>
      <w:r w:rsidR="000E2577">
        <w:rPr>
          <w:lang w:val="en-GB"/>
        </w:rPr>
        <w:t>u</w:t>
      </w:r>
      <w:r w:rsidR="009C7612">
        <w:rPr>
          <w:lang w:val="en-GB"/>
        </w:rPr>
        <w:t xml:space="preserve">p-to-date </w:t>
      </w:r>
      <w:r w:rsidR="00433E5B">
        <w:rPr>
          <w:lang w:val="en-GB"/>
        </w:rPr>
        <w:t>irrigation</w:t>
      </w:r>
      <w:r w:rsidR="00E23EE7" w:rsidRPr="00E95C18">
        <w:rPr>
          <w:lang w:val="en-GB"/>
        </w:rPr>
        <w:t xml:space="preserve"> </w:t>
      </w:r>
      <w:r w:rsidR="0005485C">
        <w:rPr>
          <w:lang w:val="en-GB"/>
        </w:rPr>
        <w:t>plan</w:t>
      </w:r>
      <w:r w:rsidR="00AD0871">
        <w:rPr>
          <w:lang w:val="en-GB"/>
        </w:rPr>
        <w:t xml:space="preserve"> (</w:t>
      </w:r>
      <w:r w:rsidR="0018443E" w:rsidRPr="00E95C18">
        <w:rPr>
          <w:lang w:val="en-GB"/>
        </w:rPr>
        <w:t>GeoPackage</w:t>
      </w:r>
      <w:r w:rsidR="0018443E">
        <w:rPr>
          <w:lang w:val="en-GB"/>
        </w:rPr>
        <w:t xml:space="preserve"> file)</w:t>
      </w:r>
      <w:r w:rsidR="00BA60DB">
        <w:rPr>
          <w:lang w:val="en-GB"/>
        </w:rPr>
        <w:t>; (</w:t>
      </w:r>
      <w:r w:rsidR="00975113">
        <w:rPr>
          <w:lang w:val="en-GB"/>
        </w:rPr>
        <w:t>c</w:t>
      </w:r>
      <w:r w:rsidR="00BA60DB">
        <w:rPr>
          <w:lang w:val="en-GB"/>
        </w:rPr>
        <w:t>)</w:t>
      </w:r>
      <w:r w:rsidR="00975113">
        <w:rPr>
          <w:lang w:val="en-GB"/>
        </w:rPr>
        <w:t xml:space="preserve"> the date-time that the up-to-date plan is going to expire; (d)</w:t>
      </w:r>
      <w:r w:rsidR="00E23EE7" w:rsidRPr="00E95C18">
        <w:rPr>
          <w:lang w:val="en-GB"/>
        </w:rPr>
        <w:t xml:space="preserve"> the total</w:t>
      </w:r>
      <w:r w:rsidR="00975113">
        <w:rPr>
          <w:lang w:val="en-GB"/>
        </w:rPr>
        <w:t>_</w:t>
      </w:r>
      <w:r w:rsidR="00E23EE7" w:rsidRPr="00E95C18">
        <w:rPr>
          <w:lang w:val="en-GB"/>
        </w:rPr>
        <w:t xml:space="preserve">amount of </w:t>
      </w:r>
      <w:r w:rsidR="00C950E0">
        <w:rPr>
          <w:lang w:val="en-GB"/>
        </w:rPr>
        <w:t>water</w:t>
      </w:r>
      <w:r w:rsidR="00E23EE7" w:rsidRPr="00E95C18">
        <w:rPr>
          <w:lang w:val="en-GB"/>
        </w:rPr>
        <w:t xml:space="preserve"> </w:t>
      </w:r>
      <w:r w:rsidR="00F639A3">
        <w:rPr>
          <w:lang w:val="en-GB"/>
        </w:rPr>
        <w:t xml:space="preserve">that is </w:t>
      </w:r>
      <w:r w:rsidR="00C950E0">
        <w:rPr>
          <w:lang w:val="en-GB"/>
        </w:rPr>
        <w:t xml:space="preserve">required to implement the </w:t>
      </w:r>
      <w:r w:rsidR="006B3ABC">
        <w:rPr>
          <w:lang w:val="en-GB"/>
        </w:rPr>
        <w:t>irrigation plan</w:t>
      </w:r>
      <w:r w:rsidR="00975113">
        <w:rPr>
          <w:lang w:val="en-GB"/>
        </w:rPr>
        <w:t xml:space="preserve"> (m</w:t>
      </w:r>
      <w:r w:rsidR="00975113">
        <w:rPr>
          <w:vertAlign w:val="superscript"/>
          <w:lang w:val="en-GB"/>
        </w:rPr>
        <w:t>3</w:t>
      </w:r>
      <w:r w:rsidR="00975113">
        <w:rPr>
          <w:lang w:val="en-GB"/>
        </w:rPr>
        <w:t>)</w:t>
      </w:r>
      <w:r w:rsidR="00186E89">
        <w:rPr>
          <w:lang w:val="en-GB"/>
        </w:rPr>
        <w:t xml:space="preserve">; </w:t>
      </w:r>
      <w:r w:rsidR="00E8338E">
        <w:rPr>
          <w:lang w:val="en-GB"/>
        </w:rPr>
        <w:t xml:space="preserve">and </w:t>
      </w:r>
      <w:r w:rsidR="00186E89">
        <w:rPr>
          <w:lang w:val="en-GB"/>
        </w:rPr>
        <w:t>(</w:t>
      </w:r>
      <w:r w:rsidR="00E8338E">
        <w:rPr>
          <w:lang w:val="en-GB"/>
        </w:rPr>
        <w:t>e</w:t>
      </w:r>
      <w:r w:rsidR="00186E89">
        <w:rPr>
          <w:lang w:val="en-GB"/>
        </w:rPr>
        <w:t>)</w:t>
      </w:r>
      <w:r w:rsidR="00222963">
        <w:rPr>
          <w:lang w:val="en-GB"/>
        </w:rPr>
        <w:t xml:space="preserve"> brief info about the recommended irrigation events, such as </w:t>
      </w:r>
      <w:r w:rsidR="00687E90">
        <w:rPr>
          <w:lang w:val="en-GB"/>
        </w:rPr>
        <w:t xml:space="preserve">the number of irrigation event, the </w:t>
      </w:r>
      <w:r w:rsidR="006B3ABC">
        <w:rPr>
          <w:lang w:val="en-GB"/>
        </w:rPr>
        <w:t>corresponding</w:t>
      </w:r>
      <w:r w:rsidR="00687E90">
        <w:rPr>
          <w:lang w:val="en-GB"/>
        </w:rPr>
        <w:t xml:space="preserve"> </w:t>
      </w:r>
      <w:r w:rsidR="00BF6858">
        <w:rPr>
          <w:lang w:val="en-GB"/>
        </w:rPr>
        <w:t>total_</w:t>
      </w:r>
      <w:r w:rsidR="00687E90">
        <w:rPr>
          <w:lang w:val="en-GB"/>
        </w:rPr>
        <w:t xml:space="preserve">amount </w:t>
      </w:r>
      <w:r w:rsidR="00614A18">
        <w:rPr>
          <w:lang w:val="en-GB"/>
        </w:rPr>
        <w:t>of water that is recommended to be applied (m</w:t>
      </w:r>
      <w:r w:rsidR="00614A18">
        <w:rPr>
          <w:vertAlign w:val="superscript"/>
          <w:lang w:val="en-GB"/>
        </w:rPr>
        <w:t>3</w:t>
      </w:r>
      <w:r w:rsidR="00614A18">
        <w:rPr>
          <w:lang w:val="en-GB"/>
        </w:rPr>
        <w:t>)</w:t>
      </w:r>
      <w:r w:rsidR="00B0587A">
        <w:rPr>
          <w:lang w:val="en-GB"/>
        </w:rPr>
        <w:t xml:space="preserve"> </w:t>
      </w:r>
      <w:r w:rsidR="00BF3862">
        <w:rPr>
          <w:lang w:val="en-GB"/>
        </w:rPr>
        <w:t>on the specific irrigation event</w:t>
      </w:r>
      <w:r w:rsidR="0047400A">
        <w:rPr>
          <w:lang w:val="en-GB"/>
        </w:rPr>
        <w:t xml:space="preserve"> </w:t>
      </w:r>
      <w:r w:rsidR="00B0587A">
        <w:rPr>
          <w:lang w:val="en-GB"/>
        </w:rPr>
        <w:t xml:space="preserve">and </w:t>
      </w:r>
      <w:r w:rsidR="0047400A">
        <w:t>the suggested start date-time</w:t>
      </w:r>
      <w:r w:rsidR="007872CE">
        <w:rPr>
          <w:lang w:val="en-GB"/>
        </w:rPr>
        <w:t>.</w:t>
      </w:r>
      <w:r w:rsidR="00E23EE7" w:rsidRPr="00E95C18">
        <w:rPr>
          <w:lang w:val="en-GB"/>
        </w:rPr>
        <w:t xml:space="preserve"> </w:t>
      </w:r>
      <w:r w:rsidR="00CC14B2">
        <w:rPr>
          <w:lang w:val="en-GB"/>
        </w:rPr>
        <w:t>Re</w:t>
      </w:r>
      <w:r w:rsidR="0018443E">
        <w:rPr>
          <w:lang w:val="en-GB"/>
        </w:rPr>
        <w:t>commended</w:t>
      </w:r>
      <w:r w:rsidR="00CC14B2" w:rsidRPr="00E95C18">
        <w:rPr>
          <w:lang w:val="en-GB"/>
        </w:rPr>
        <w:t xml:space="preserve"> </w:t>
      </w:r>
      <w:r w:rsidR="00CC14B2">
        <w:rPr>
          <w:lang w:val="en-GB"/>
        </w:rPr>
        <w:t xml:space="preserve">irrigation amount within irrigation plan </w:t>
      </w:r>
      <w:r w:rsidR="0018443E">
        <w:rPr>
          <w:lang w:val="en-GB"/>
        </w:rPr>
        <w:t>(GeoPackage file)</w:t>
      </w:r>
      <w:r w:rsidR="00CC14B2" w:rsidRPr="00E95C18">
        <w:rPr>
          <w:lang w:val="en-GB"/>
        </w:rPr>
        <w:t xml:space="preserve"> </w:t>
      </w:r>
      <w:r w:rsidR="00CC14B2">
        <w:rPr>
          <w:lang w:val="en-GB"/>
        </w:rPr>
        <w:t>SHOULD be</w:t>
      </w:r>
      <w:r w:rsidR="00CC14B2" w:rsidRPr="00E95C18">
        <w:rPr>
          <w:lang w:val="en-GB"/>
        </w:rPr>
        <w:t xml:space="preserve"> in </w:t>
      </w:r>
      <w:r w:rsidR="00CC14B2">
        <w:rPr>
          <w:lang w:val="en-GB"/>
        </w:rPr>
        <w:t>millimetres of water (mm</w:t>
      </w:r>
      <w:r w:rsidR="005607E6">
        <w:rPr>
          <w:lang w:val="en-GB"/>
        </w:rPr>
        <w:t xml:space="preserve"> or m</w:t>
      </w:r>
      <w:r w:rsidR="005607E6">
        <w:rPr>
          <w:vertAlign w:val="superscript"/>
          <w:lang w:val="en-GB"/>
        </w:rPr>
        <w:t>3</w:t>
      </w:r>
      <w:r w:rsidR="005607E6">
        <w:rPr>
          <w:lang w:val="en-GB"/>
        </w:rPr>
        <w:t>/1000m</w:t>
      </w:r>
      <w:r w:rsidR="005607E6">
        <w:rPr>
          <w:vertAlign w:val="superscript"/>
          <w:lang w:val="en-GB"/>
        </w:rPr>
        <w:t>2</w:t>
      </w:r>
      <w:r w:rsidR="00CC14B2">
        <w:rPr>
          <w:lang w:val="en-GB"/>
        </w:rPr>
        <w:t>), while total</w:t>
      </w:r>
      <w:r w:rsidR="005607E6">
        <w:rPr>
          <w:lang w:val="en-GB"/>
        </w:rPr>
        <w:t>_</w:t>
      </w:r>
      <w:r w:rsidR="00CC14B2">
        <w:rPr>
          <w:lang w:val="en-GB"/>
        </w:rPr>
        <w:t>amount of water SHOULD be in cubic meters (m</w:t>
      </w:r>
      <w:r w:rsidR="00CC14B2">
        <w:rPr>
          <w:vertAlign w:val="superscript"/>
          <w:lang w:val="en-GB"/>
        </w:rPr>
        <w:t>3</w:t>
      </w:r>
      <w:r w:rsidR="00CC14B2">
        <w:rPr>
          <w:lang w:val="en-GB"/>
        </w:rPr>
        <w:t>)</w:t>
      </w:r>
      <w:r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B946D4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EB28BC">
        <w:rPr>
          <w:lang w:val="en-GB"/>
        </w:rPr>
        <w:t>Irrigation</w:t>
      </w:r>
      <w:r w:rsidR="00B946D4" w:rsidRPr="00E95C18">
        <w:rPr>
          <w:lang w:val="en-GB"/>
        </w:rPr>
        <w:t xml:space="preserve"> </w:t>
      </w:r>
      <w:r w:rsidR="00EB28BC">
        <w:rPr>
          <w:lang w:val="en-GB"/>
        </w:rPr>
        <w:t>Implementation</w:t>
      </w:r>
      <w:r w:rsidR="00B946D4" w:rsidRPr="00E95C18">
        <w:rPr>
          <w:lang w:val="en-GB"/>
        </w:rPr>
        <w:t xml:space="preserve">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" for detailed specification of the downloaded </w:t>
      </w:r>
      <w:r w:rsidR="00FA227E">
        <w:rPr>
          <w:lang w:val="en-GB"/>
        </w:rPr>
        <w:t>irrigation</w:t>
      </w:r>
      <w:r w:rsidR="00832076" w:rsidRPr="00E95C18">
        <w:rPr>
          <w:lang w:val="en-GB"/>
        </w:rPr>
        <w:t xml:space="preserve"> </w:t>
      </w:r>
      <w:r w:rsidR="00117AEB">
        <w:rPr>
          <w:lang w:val="en-GB"/>
        </w:rPr>
        <w:t>plan</w:t>
      </w:r>
      <w:r w:rsidR="00832076" w:rsidRPr="00E95C18">
        <w:rPr>
          <w:lang w:val="en-GB"/>
        </w:rPr>
        <w:t xml:space="preserve"> file format.</w:t>
      </w:r>
    </w:p>
    <w:p w14:paraId="52A755EC" w14:textId="77777777" w:rsidR="005D7C43" w:rsidRPr="00E95C18" w:rsidRDefault="005D7C43" w:rsidP="005D7C43">
      <w:pPr>
        <w:pStyle w:val="a0"/>
        <w:ind w:right="1127"/>
        <w:rPr>
          <w:lang w:val="en-GB"/>
        </w:rPr>
      </w:pPr>
    </w:p>
    <w:p w14:paraId="789818F2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01F06D" w14:textId="0E6013DA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| get_</w:t>
      </w:r>
      <w:r w:rsidR="00FA227E">
        <w:rPr>
          <w:lang w:val="en-GB"/>
        </w:rPr>
        <w:t>irrigation</w:t>
      </w:r>
      <w:r w:rsidR="00117AEB">
        <w:rPr>
          <w:lang w:val="en-GB"/>
        </w:rPr>
        <w:t>_</w:t>
      </w:r>
      <w:r w:rsidRPr="00E95C18">
        <w:rPr>
          <w:lang w:val="en-GB"/>
        </w:rPr>
        <w:t xml:space="preserve">info            </w:t>
      </w:r>
      <w:r w:rsidR="00673A49">
        <w:rPr>
          <w:lang w:val="en-GB"/>
        </w:rPr>
        <w:t xml:space="preserve">     </w:t>
      </w:r>
      <w:r w:rsidRPr="00E95C18">
        <w:rPr>
          <w:lang w:val="en-GB"/>
        </w:rPr>
        <w:t xml:space="preserve">      </w:t>
      </w:r>
      <w:r w:rsidR="00142C29">
        <w:rPr>
          <w:lang w:val="en-GB"/>
        </w:rPr>
        <w:t xml:space="preserve"> </w:t>
      </w:r>
      <w:r w:rsidRPr="00E95C18">
        <w:rPr>
          <w:lang w:val="en-GB"/>
        </w:rPr>
        <w:t>|</w:t>
      </w:r>
    </w:p>
    <w:p w14:paraId="2B7170D2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A01FF6E" w14:textId="3F908D92" w:rsidR="005D7C43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5607E6">
        <w:rPr>
          <w:lang w:val="en-GB"/>
        </w:rPr>
        <w:t>up</w:t>
      </w:r>
      <w:r w:rsidR="00A60116">
        <w:rPr>
          <w:lang w:val="en-GB"/>
        </w:rPr>
        <w:t xml:space="preserve">-to-date </w:t>
      </w:r>
      <w:r w:rsidR="00B56D83">
        <w:rPr>
          <w:lang w:val="en-GB"/>
        </w:rPr>
        <w:t>plan</w:t>
      </w:r>
      <w:r w:rsidRPr="00E95C18">
        <w:rPr>
          <w:lang w:val="en-GB"/>
        </w:rPr>
        <w:t xml:space="preserve"> </w:t>
      </w:r>
      <w:r w:rsidR="00673A49">
        <w:rPr>
          <w:lang w:val="en-GB"/>
        </w:rPr>
        <w:t>urn</w:t>
      </w:r>
      <w:r w:rsidR="00142C29">
        <w:rPr>
          <w:lang w:val="en-GB"/>
        </w:rPr>
        <w:t xml:space="preserve">          </w:t>
      </w:r>
      <w:r w:rsidRPr="00E95C18">
        <w:rPr>
          <w:lang w:val="en-GB"/>
        </w:rPr>
        <w:t>|</w:t>
      </w:r>
    </w:p>
    <w:p w14:paraId="015A1820" w14:textId="0DA5C753" w:rsidR="00974F6E" w:rsidRPr="00E95C18" w:rsidRDefault="00974F6E" w:rsidP="00974F6E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4C084C">
        <w:rPr>
          <w:lang w:val="en-GB"/>
        </w:rPr>
        <w:t xml:space="preserve">                             </w:t>
      </w:r>
      <w:r w:rsidRPr="00E95C18">
        <w:rPr>
          <w:lang w:val="en-GB"/>
        </w:rPr>
        <w:t>|</w:t>
      </w:r>
    </w:p>
    <w:p w14:paraId="79B10250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6B2B1B9" w14:textId="3069142F" w:rsidR="005D7C43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A60116">
        <w:rPr>
          <w:lang w:val="en-GB"/>
        </w:rPr>
        <w:t>implementation_datetime</w:t>
      </w:r>
      <w:r w:rsidR="00E23EE7" w:rsidRPr="00E95C18">
        <w:rPr>
          <w:lang w:val="en-GB"/>
        </w:rPr>
        <w:t>,</w:t>
      </w:r>
      <w:r w:rsidR="00B466CA">
        <w:rPr>
          <w:lang w:val="en-GB"/>
        </w:rPr>
        <w:t xml:space="preserve">     </w:t>
      </w:r>
      <w:r w:rsidRPr="00E95C18">
        <w:rPr>
          <w:lang w:val="en-GB"/>
        </w:rPr>
        <w:t>|</w:t>
      </w:r>
    </w:p>
    <w:p w14:paraId="5A571539" w14:textId="679A89C6" w:rsidR="00B466CA" w:rsidRDefault="00B466CA" w:rsidP="00B466CA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A60116" w:rsidRPr="00E95C18">
        <w:rPr>
          <w:lang w:val="en-GB"/>
        </w:rPr>
        <w:t>download URL</w:t>
      </w:r>
      <w:r w:rsidR="00A60116">
        <w:rPr>
          <w:lang w:val="en-GB"/>
        </w:rPr>
        <w:t xml:space="preserve">,          </w:t>
      </w:r>
      <w:r w:rsidRPr="00E95C18">
        <w:rPr>
          <w:lang w:val="en-GB"/>
        </w:rPr>
        <w:t xml:space="preserve">      |</w:t>
      </w:r>
    </w:p>
    <w:p w14:paraId="5DAE3635" w14:textId="0E39EC67" w:rsidR="00A60116" w:rsidRDefault="00A60116" w:rsidP="00A60116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URL expiration date-time</w:t>
      </w:r>
      <w:r w:rsidR="00D254BE">
        <w:rPr>
          <w:lang w:val="en-GB"/>
        </w:rPr>
        <w:t>,</w:t>
      </w:r>
      <w:r w:rsidRPr="00E95C18">
        <w:rPr>
          <w:lang w:val="en-GB"/>
        </w:rPr>
        <w:t xml:space="preserve">    |</w:t>
      </w:r>
    </w:p>
    <w:p w14:paraId="6CE92ADB" w14:textId="6AF09A20" w:rsidR="00D254BE" w:rsidRDefault="00D254BE" w:rsidP="00D254BE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irrigation plan total_amount,</w:t>
      </w:r>
      <w:r w:rsidRPr="00E95C18">
        <w:rPr>
          <w:lang w:val="en-GB"/>
        </w:rPr>
        <w:t>|</w:t>
      </w:r>
    </w:p>
    <w:p w14:paraId="7E1307A1" w14:textId="385E219F" w:rsidR="00A60116" w:rsidRDefault="00A60116" w:rsidP="00A60116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irrigation events info</w:t>
      </w:r>
      <w:r w:rsidR="006A3E12">
        <w:rPr>
          <w:lang w:val="en-GB"/>
        </w:rPr>
        <w:t>[{</w:t>
      </w:r>
      <w:r w:rsidRPr="00E95C18">
        <w:rPr>
          <w:lang w:val="en-GB"/>
        </w:rPr>
        <w:t xml:space="preserve"> </w:t>
      </w:r>
      <w:r w:rsidR="002A0390">
        <w:rPr>
          <w:lang w:val="en-GB"/>
        </w:rPr>
        <w:t xml:space="preserve"> </w:t>
      </w:r>
      <w:r w:rsidRPr="00E95C18">
        <w:rPr>
          <w:lang w:val="en-GB"/>
        </w:rPr>
        <w:t xml:space="preserve">   |</w:t>
      </w:r>
    </w:p>
    <w:p w14:paraId="1CD1A340" w14:textId="35FEEB08" w:rsidR="006A3E12" w:rsidRDefault="006A3E12" w:rsidP="006A3E12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number</w:t>
      </w:r>
      <w:r w:rsidR="00BF1864">
        <w:rPr>
          <w:lang w:val="en-GB"/>
        </w:rPr>
        <w:t>,</w:t>
      </w:r>
      <w:r w:rsidRPr="00E95C18">
        <w:rPr>
          <w:lang w:val="en-GB"/>
        </w:rPr>
        <w:t xml:space="preserve">  </w:t>
      </w:r>
      <w:r w:rsidR="002515BC">
        <w:rPr>
          <w:lang w:val="en-GB"/>
        </w:rPr>
        <w:t xml:space="preserve">                 </w:t>
      </w:r>
      <w:r w:rsidRPr="00E95C18">
        <w:rPr>
          <w:lang w:val="en-GB"/>
        </w:rPr>
        <w:t xml:space="preserve">   |</w:t>
      </w:r>
    </w:p>
    <w:p w14:paraId="48D398B3" w14:textId="579F078F" w:rsidR="006A3E12" w:rsidRDefault="006A3E12" w:rsidP="006A3E12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BF1864">
        <w:rPr>
          <w:lang w:val="en-GB"/>
        </w:rPr>
        <w:t xml:space="preserve">total_amount,          </w:t>
      </w:r>
      <w:r>
        <w:rPr>
          <w:lang w:val="en-GB"/>
        </w:rPr>
        <w:t xml:space="preserve"> </w:t>
      </w:r>
      <w:r w:rsidRPr="00E95C18">
        <w:rPr>
          <w:lang w:val="en-GB"/>
        </w:rPr>
        <w:t xml:space="preserve">     |</w:t>
      </w:r>
    </w:p>
    <w:p w14:paraId="2C70C82E" w14:textId="3EF0EB67" w:rsidR="006A3E12" w:rsidRDefault="006A3E12" w:rsidP="006A3E12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|</w:t>
      </w:r>
      <w:r>
        <w:rPr>
          <w:lang w:val="en-GB"/>
        </w:rPr>
        <w:t xml:space="preserve"> </w:t>
      </w:r>
      <w:r w:rsidR="00BF1864">
        <w:rPr>
          <w:lang w:val="en-GB"/>
        </w:rPr>
        <w:t xml:space="preserve">date-time}]            </w:t>
      </w:r>
      <w:r>
        <w:rPr>
          <w:lang w:val="en-GB"/>
        </w:rPr>
        <w:t xml:space="preserve"> </w:t>
      </w:r>
      <w:r w:rsidRPr="00E95C18">
        <w:rPr>
          <w:lang w:val="en-GB"/>
        </w:rPr>
        <w:t xml:space="preserve">     |</w:t>
      </w:r>
    </w:p>
    <w:p w14:paraId="6058C705" w14:textId="77777777" w:rsidR="005D7C43" w:rsidRPr="00E95C18" w:rsidRDefault="005D7C43" w:rsidP="005D7C43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50C4D36A" w14:textId="77777777" w:rsidR="006240EF" w:rsidRDefault="006240EF" w:rsidP="00AA2CEF">
      <w:pPr>
        <w:pStyle w:val="a0"/>
        <w:ind w:left="567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1"/>
        <w:rPr>
          <w:lang w:val="en-GB"/>
        </w:rPr>
      </w:pPr>
      <w:bookmarkStart w:id="19" w:name="_Toc88481713"/>
      <w:r w:rsidRPr="00E95C18">
        <w:rPr>
          <w:lang w:val="en-GB"/>
        </w:rPr>
        <w:t>Data Formats</w:t>
      </w:r>
      <w:bookmarkEnd w:id="19"/>
    </w:p>
    <w:p w14:paraId="01F2C0FD" w14:textId="58E24868" w:rsidR="00E24D9D" w:rsidRPr="00E95C18" w:rsidRDefault="00E24D9D" w:rsidP="00E24D9D">
      <w:pPr>
        <w:pStyle w:val="a0"/>
        <w:rPr>
          <w:lang w:val="en-GB"/>
        </w:rPr>
      </w:pPr>
    </w:p>
    <w:p w14:paraId="5A9CA39C" w14:textId="2A15C770" w:rsidR="00F520A4" w:rsidRPr="00E95C18" w:rsidRDefault="00E24D9D" w:rsidP="004A132E">
      <w:pPr>
        <w:pStyle w:val="a0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620414">
        <w:rPr>
          <w:lang w:val="en-GB"/>
        </w:rPr>
        <w:t>irrigation</w:t>
      </w:r>
      <w:r w:rsidR="00490E34">
        <w:rPr>
          <w:lang w:val="en-GB"/>
        </w:rPr>
        <w:t>_</w:t>
      </w:r>
      <w:r w:rsidR="00620414">
        <w:rPr>
          <w:lang w:val="en-GB"/>
        </w:rPr>
        <w:t>planning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2"/>
        <w:ind w:right="1127"/>
        <w:rPr>
          <w:lang w:val="en-GB"/>
        </w:rPr>
      </w:pPr>
      <w:bookmarkStart w:id="20" w:name="_Ref74554621"/>
      <w:bookmarkStart w:id="21" w:name="_Ref84948993"/>
      <w:bookmarkStart w:id="22" w:name="_Ref84948997"/>
      <w:bookmarkStart w:id="23" w:name="_Toc88481714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0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1"/>
      <w:bookmarkEnd w:id="22"/>
      <w:bookmarkEnd w:id="23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0437EB11" w:rsidR="00996ACB" w:rsidRPr="00E95C18" w:rsidRDefault="00FD60B7" w:rsidP="00996ACB">
      <w:pPr>
        <w:pStyle w:val="a0"/>
        <w:ind w:right="1127"/>
        <w:rPr>
          <w:lang w:val="en-GB"/>
        </w:rPr>
      </w:pPr>
      <w:r>
        <w:rPr>
          <w:lang w:val="en-GB"/>
        </w:rPr>
        <w:t xml:space="preserve">Irrigation </w:t>
      </w:r>
      <w:r w:rsidR="00832E01">
        <w:rPr>
          <w:lang w:val="en-GB"/>
        </w:rPr>
        <w:t>Plan</w:t>
      </w:r>
      <w:r>
        <w:rPr>
          <w:lang w:val="en-GB"/>
        </w:rPr>
        <w:t>s</w:t>
      </w:r>
      <w:r w:rsidR="00996ACB" w:rsidRPr="00E95C18">
        <w:rPr>
          <w:lang w:val="en-GB"/>
        </w:rPr>
        <w:t xml:space="preserve"> MUST be in GeoPackage (</w:t>
      </w:r>
      <w:hyperlink r:id="rId13" w:history="1">
        <w:r w:rsidR="00996ACB" w:rsidRPr="00E95C18">
          <w:rPr>
            <w:rStyle w:val="-"/>
            <w:lang w:val="en-GB"/>
          </w:rPr>
          <w:t>https://www.geopackage.org/</w:t>
        </w:r>
      </w:hyperlink>
      <w:r w:rsidR="00996ACB"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="00996ACB"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a0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F03E47E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table_name  | "atlas"                             |</w:t>
      </w:r>
    </w:p>
    <w:p w14:paraId="01834919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data_type   | "attributes"                        |</w:t>
      </w:r>
    </w:p>
    <w:p w14:paraId="355F1FC4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All Atlas GeoPackage files MUST contain an attributes table named "atlas" with a single row and the following structure:</w:t>
      </w:r>
    </w:p>
    <w:p w14:paraId="62B5AB3F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6E7784B3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A2AB325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   TABLE atlas                              |</w:t>
      </w:r>
    </w:p>
    <w:p w14:paraId="532796D7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+=====+================+==================================+</w:t>
      </w:r>
    </w:p>
    <w:p w14:paraId="30D28E72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ROW | COLUMN         | VALUE                            |</w:t>
      </w:r>
    </w:p>
    <w:p w14:paraId="18AF8B2D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+-----+----------------+----------------------------------+</w:t>
      </w:r>
    </w:p>
    <w:p w14:paraId="217AF612" w14:textId="2D135B6E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type           | "</w:t>
      </w:r>
      <w:r w:rsidR="00636332">
        <w:rPr>
          <w:lang w:val="en-GB"/>
        </w:rPr>
        <w:t>irrigation</w:t>
      </w:r>
      <w:r w:rsidR="002E56D2" w:rsidRPr="00E95C18">
        <w:rPr>
          <w:lang w:val="en-GB"/>
        </w:rPr>
        <w:t>_</w:t>
      </w:r>
      <w:r w:rsidR="00636332">
        <w:rPr>
          <w:lang w:val="en-GB"/>
        </w:rPr>
        <w:t>planning</w:t>
      </w:r>
      <w:r w:rsidRPr="00E95C18">
        <w:rPr>
          <w:lang w:val="en-GB"/>
        </w:rPr>
        <w:t>"</w:t>
      </w:r>
      <w:r w:rsidR="00636332">
        <w:rPr>
          <w:lang w:val="en-GB"/>
        </w:rPr>
        <w:t xml:space="preserve">      </w:t>
      </w:r>
      <w:r w:rsidRPr="00E95C18">
        <w:rPr>
          <w:lang w:val="en-GB"/>
        </w:rPr>
        <w:t xml:space="preserve">      |</w:t>
      </w:r>
    </w:p>
    <w:p w14:paraId="053ED746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+----------------+----------------------------------+</w:t>
      </w:r>
    </w:p>
    <w:p w14:paraId="56D55DE3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participant    | "&lt;atlas participant id&gt;"         |</w:t>
      </w:r>
    </w:p>
    <w:p w14:paraId="527FB5EA" w14:textId="689F6CA6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</w:t>
      </w:r>
      <w:r w:rsidR="00892682">
        <w:rPr>
          <w:lang w:val="en-GB"/>
        </w:rPr>
        <w:t xml:space="preserve"> </w:t>
      </w:r>
      <w:r w:rsidRPr="00E95C18">
        <w:rPr>
          <w:lang w:val="en-GB"/>
        </w:rPr>
        <w:t xml:space="preserve">  +----------------+----------------------------------+</w:t>
      </w:r>
    </w:p>
    <w:p w14:paraId="0872B3CB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application    | "…"                              |</w:t>
      </w:r>
    </w:p>
    <w:p w14:paraId="336827CC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+----------------+----------------------------------+</w:t>
      </w:r>
    </w:p>
    <w:p w14:paraId="3DCB87AA" w14:textId="5D470340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| format_version | "MAJOR.MINOR</w:t>
      </w:r>
      <w:r w:rsidR="00200B8E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"             </w:t>
      </w:r>
      <w:r w:rsidR="00200B8E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44205455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Services SHALL validate that the "atlas.participant"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If the GeoPackage was generated and uploaded by an Atlas service, then "atlas.application"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a0"/>
        <w:ind w:right="1127"/>
        <w:rPr>
          <w:lang w:val="en-GB"/>
        </w:rPr>
      </w:pPr>
    </w:p>
    <w:p w14:paraId="533AC007" w14:textId="2735C3D2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The "atlas.format_version"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CB0AC3">
        <w:rPr>
          <w:lang w:val="en-GB"/>
        </w:rPr>
        <w:t>irrigation</w:t>
      </w:r>
      <w:r w:rsidR="00490E34">
        <w:rPr>
          <w:lang w:val="en-GB"/>
        </w:rPr>
        <w:t>_</w:t>
      </w:r>
      <w:r w:rsidR="006939D9">
        <w:rPr>
          <w:lang w:val="en-GB"/>
        </w:rPr>
        <w:t>planning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GeoPackage files of a given type are guaranteed to be compatible (no breaking changes) for a same MAJOR version of "atlas.format_version".</w:t>
      </w:r>
    </w:p>
    <w:p w14:paraId="403EAA37" w14:textId="3F14D7DF" w:rsidR="00996ACB" w:rsidRDefault="00996ACB" w:rsidP="00996ACB">
      <w:pPr>
        <w:pStyle w:val="a0"/>
        <w:ind w:right="1127"/>
        <w:rPr>
          <w:lang w:val="en-GB"/>
        </w:rPr>
      </w:pPr>
    </w:p>
    <w:p w14:paraId="133023D2" w14:textId="07BA8760" w:rsidR="00C87B93" w:rsidRPr="00E95C18" w:rsidRDefault="00A61F74" w:rsidP="00C87B93">
      <w:pPr>
        <w:pStyle w:val="3"/>
        <w:rPr>
          <w:lang w:val="en-GB"/>
        </w:rPr>
      </w:pPr>
      <w:bookmarkStart w:id="24" w:name="_Toc88481715"/>
      <w:r>
        <w:rPr>
          <w:lang w:val="en-GB"/>
        </w:rPr>
        <w:t xml:space="preserve">Irrigation </w:t>
      </w:r>
      <w:r w:rsidR="008E2818">
        <w:rPr>
          <w:lang w:val="en-GB"/>
        </w:rPr>
        <w:t>Plan</w:t>
      </w:r>
      <w:r w:rsidR="00C87B93" w:rsidRPr="00E95C18">
        <w:rPr>
          <w:lang w:val="en-GB"/>
        </w:rPr>
        <w:t xml:space="preserve"> File Format</w:t>
      </w:r>
      <w:bookmarkEnd w:id="24"/>
    </w:p>
    <w:p w14:paraId="42887CA8" w14:textId="77777777" w:rsidR="00C87B93" w:rsidRPr="00E95C18" w:rsidRDefault="00C87B93" w:rsidP="00996ACB">
      <w:pPr>
        <w:pStyle w:val="a0"/>
        <w:ind w:right="1127"/>
        <w:rPr>
          <w:lang w:val="en-GB"/>
        </w:rPr>
      </w:pPr>
    </w:p>
    <w:p w14:paraId="4AA7950B" w14:textId="63B0CC6B" w:rsidR="00996ACB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A</w:t>
      </w:r>
      <w:r w:rsidR="00E5001C">
        <w:rPr>
          <w:lang w:val="en-GB"/>
        </w:rPr>
        <w:t>n initial</w:t>
      </w:r>
      <w:r w:rsidR="00776CF1">
        <w:rPr>
          <w:lang w:val="en-GB"/>
        </w:rPr>
        <w:t xml:space="preserve"> GeoPackage</w:t>
      </w:r>
      <w:r w:rsidRPr="00E95C18">
        <w:rPr>
          <w:lang w:val="en-GB"/>
        </w:rPr>
        <w:t xml:space="preserve"> </w:t>
      </w:r>
      <w:r w:rsidR="00A61F74">
        <w:rPr>
          <w:lang w:val="en-GB"/>
        </w:rPr>
        <w:t>I</w:t>
      </w:r>
      <w:r w:rsidR="006939D9">
        <w:rPr>
          <w:lang w:val="en-GB"/>
        </w:rPr>
        <w:t>rrigation</w:t>
      </w:r>
      <w:r w:rsidR="00485917" w:rsidRPr="00E95C18">
        <w:rPr>
          <w:lang w:val="en-GB"/>
        </w:rPr>
        <w:t xml:space="preserve"> </w:t>
      </w:r>
      <w:r w:rsidR="008E2818">
        <w:rPr>
          <w:lang w:val="en-GB"/>
        </w:rPr>
        <w:t>Plan</w:t>
      </w:r>
      <w:r w:rsidRPr="00E95C18">
        <w:rPr>
          <w:lang w:val="en-GB"/>
        </w:rPr>
        <w:t xml:space="preserve">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</w:p>
    <w:p w14:paraId="507A1AE8" w14:textId="77777777" w:rsidR="00472A5B" w:rsidRPr="00E95C18" w:rsidRDefault="00472A5B" w:rsidP="004A132E">
      <w:pPr>
        <w:pStyle w:val="a0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a0"/>
        <w:ind w:right="1127"/>
        <w:rPr>
          <w:lang w:val="en-GB"/>
        </w:rPr>
      </w:pPr>
      <w:bookmarkStart w:id="25" w:name="_Hlk88036785"/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AB9703E" w14:textId="14B6CE53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+=====+=============</w:t>
      </w:r>
      <w:r w:rsidR="00DB7BCB">
        <w:rPr>
          <w:lang w:val="en-GB"/>
        </w:rPr>
        <w:t>=</w:t>
      </w:r>
      <w:r w:rsidRPr="00E95C18">
        <w:rPr>
          <w:lang w:val="en-GB"/>
        </w:rPr>
        <w:t>===</w:t>
      </w:r>
      <w:r w:rsidR="00DB7BCB">
        <w:rPr>
          <w:lang w:val="en-GB"/>
        </w:rPr>
        <w:t>+</w:t>
      </w:r>
      <w:r w:rsidRPr="00E95C18">
        <w:rPr>
          <w:lang w:val="en-GB"/>
        </w:rPr>
        <w:t>=================================+</w:t>
      </w:r>
    </w:p>
    <w:p w14:paraId="2713C8AD" w14:textId="24185822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ROW | COLUMN    </w:t>
      </w:r>
      <w:r w:rsidR="009F602F">
        <w:rPr>
          <w:lang w:val="en-GB"/>
        </w:rPr>
        <w:t xml:space="preserve">    </w:t>
      </w:r>
      <w:r w:rsidRPr="00E95C18">
        <w:rPr>
          <w:lang w:val="en-GB"/>
        </w:rPr>
        <w:t xml:space="preserve">  | VALUE                           |</w:t>
      </w:r>
    </w:p>
    <w:p w14:paraId="3D0659A2" w14:textId="7DAF512C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 w:rsidR="00DB7BCB">
        <w:rPr>
          <w:lang w:val="en-GB"/>
        </w:rPr>
        <w:t>-</w:t>
      </w:r>
      <w:r w:rsidRPr="00E95C18">
        <w:rPr>
          <w:lang w:val="en-GB"/>
        </w:rPr>
        <w:t>---</w:t>
      </w:r>
      <w:r w:rsidR="00DB7BCB"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0A628279" w14:textId="03BCCE1D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    </w:t>
      </w:r>
      <w:r w:rsidR="009F602F">
        <w:rPr>
          <w:lang w:val="en-GB"/>
        </w:rPr>
        <w:t xml:space="preserve">    </w:t>
      </w:r>
      <w:r w:rsidRPr="00E95C18">
        <w:rPr>
          <w:lang w:val="en-GB"/>
        </w:rPr>
        <w:t xml:space="preserve">   …                                |</w:t>
      </w:r>
    </w:p>
    <w:p w14:paraId="475E1C26" w14:textId="4D9D602B" w:rsidR="00485917" w:rsidRPr="00E95C18" w:rsidRDefault="00485917" w:rsidP="00485917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 w:rsidR="00287F7C">
        <w:rPr>
          <w:lang w:val="en-GB"/>
        </w:rPr>
        <w:t>-</w:t>
      </w:r>
      <w:r w:rsidRPr="00E95C18">
        <w:rPr>
          <w:lang w:val="en-GB"/>
        </w:rPr>
        <w:t>---</w:t>
      </w:r>
      <w:r w:rsidR="00287F7C" w:rsidRPr="00E95C18"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08FD1D1B" w14:textId="2C0BCEB5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table_name  </w:t>
      </w:r>
      <w:r w:rsidR="00287F7C">
        <w:rPr>
          <w:lang w:val="en-GB"/>
        </w:rPr>
        <w:t xml:space="preserve">    </w:t>
      </w:r>
      <w:r w:rsidRPr="00E95C18">
        <w:rPr>
          <w:lang w:val="en-GB"/>
        </w:rPr>
        <w:t>| "</w:t>
      </w:r>
      <w:r w:rsidR="008E1990">
        <w:rPr>
          <w:lang w:val="en-GB"/>
        </w:rPr>
        <w:t>d</w:t>
      </w:r>
      <w:r w:rsidR="009D4FF0">
        <w:rPr>
          <w:lang w:val="en-GB"/>
        </w:rPr>
        <w:t>ay</w:t>
      </w:r>
      <w:r w:rsidR="006871A2">
        <w:rPr>
          <w:lang w:val="en-GB"/>
        </w:rPr>
        <w:t>_</w:t>
      </w:r>
      <w:r w:rsidR="00A146FE">
        <w:rPr>
          <w:lang w:val="en-GB"/>
        </w:rPr>
        <w:t>1</w:t>
      </w:r>
      <w:r w:rsidRPr="00E95C18">
        <w:rPr>
          <w:lang w:val="en-GB"/>
        </w:rPr>
        <w:t xml:space="preserve">"        </w:t>
      </w:r>
      <w:r w:rsidR="00562AC6">
        <w:rPr>
          <w:lang w:val="en-GB"/>
        </w:rPr>
        <w:t xml:space="preserve"> </w:t>
      </w:r>
      <w:r w:rsidRPr="00E95C18">
        <w:rPr>
          <w:lang w:val="en-GB"/>
        </w:rPr>
        <w:t xml:space="preserve">      </w:t>
      </w:r>
      <w:r w:rsidR="00A146FE">
        <w:rPr>
          <w:lang w:val="en-GB"/>
        </w:rPr>
        <w:t xml:space="preserve"> </w:t>
      </w:r>
      <w:r w:rsidR="00521967">
        <w:rPr>
          <w:lang w:val="en-GB"/>
        </w:rPr>
        <w:t xml:space="preserve"> </w:t>
      </w:r>
      <w:r w:rsidR="00A146FE">
        <w:rPr>
          <w:lang w:val="en-GB"/>
        </w:rPr>
        <w:t xml:space="preserve"> </w:t>
      </w:r>
      <w:r w:rsidRPr="00E95C18">
        <w:rPr>
          <w:lang w:val="en-GB"/>
        </w:rPr>
        <w:t xml:space="preserve">       |</w:t>
      </w:r>
    </w:p>
    <w:p w14:paraId="71525612" w14:textId="65610864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</w:t>
      </w:r>
      <w:r w:rsidR="00287F7C">
        <w:rPr>
          <w:lang w:val="en-GB"/>
        </w:rPr>
        <w:t>-</w:t>
      </w:r>
      <w:r w:rsidRPr="00E95C18">
        <w:rPr>
          <w:lang w:val="en-GB"/>
        </w:rPr>
        <w:t>---</w:t>
      </w:r>
      <w:r w:rsidR="00287F7C" w:rsidRPr="00E95C18"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7EBCD264" w14:textId="156296F1" w:rsidR="00996ACB" w:rsidRPr="00E95C18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data_type   </w:t>
      </w:r>
      <w:r w:rsidR="00287F7C">
        <w:rPr>
          <w:lang w:val="en-GB"/>
        </w:rPr>
        <w:t xml:space="preserve">    </w:t>
      </w:r>
      <w:r w:rsidRPr="00E95C18">
        <w:rPr>
          <w:lang w:val="en-GB"/>
        </w:rPr>
        <w:t>| "2d-gridded-coverage|features"  |</w:t>
      </w:r>
    </w:p>
    <w:p w14:paraId="3D3D49D6" w14:textId="4DA3FACD" w:rsidR="00996ACB" w:rsidRPr="00E95C18" w:rsidRDefault="007F2F5D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E678FE">
        <w:rPr>
          <w:lang w:val="en-GB"/>
        </w:rPr>
        <w:t>+</w:t>
      </w:r>
      <w:r w:rsidR="00996ACB" w:rsidRPr="00E95C18">
        <w:rPr>
          <w:lang w:val="en-GB"/>
        </w:rPr>
        <w:t>-------------</w:t>
      </w:r>
      <w:r w:rsidR="00287F7C">
        <w:rPr>
          <w:lang w:val="en-GB"/>
        </w:rPr>
        <w:t>-</w:t>
      </w:r>
      <w:r w:rsidR="00996ACB" w:rsidRPr="00E95C18">
        <w:rPr>
          <w:lang w:val="en-GB"/>
        </w:rPr>
        <w:t>---</w:t>
      </w:r>
      <w:r w:rsidR="00287F7C" w:rsidRPr="00E95C18">
        <w:rPr>
          <w:lang w:val="en-GB"/>
        </w:rPr>
        <w:t>+</w:t>
      </w:r>
      <w:r w:rsidR="00996ACB" w:rsidRPr="00E95C18">
        <w:rPr>
          <w:lang w:val="en-GB"/>
        </w:rPr>
        <w:t>---------------------------------+</w:t>
      </w:r>
    </w:p>
    <w:p w14:paraId="49C4727C" w14:textId="77777777" w:rsidR="00E678FE" w:rsidRPr="00E678FE" w:rsidRDefault="00E678FE" w:rsidP="00E678FE">
      <w:pPr>
        <w:pStyle w:val="a0"/>
        <w:ind w:right="1127"/>
        <w:rPr>
          <w:lang w:val="en-GB"/>
        </w:rPr>
      </w:pPr>
      <w:r w:rsidRPr="00E678FE">
        <w:rPr>
          <w:lang w:val="en-GB"/>
        </w:rPr>
        <w:t>|     | min_x           | "min_longitude"                 |</w:t>
      </w:r>
    </w:p>
    <w:p w14:paraId="1068DF1C" w14:textId="77777777" w:rsidR="00E678FE" w:rsidRPr="00E678FE" w:rsidRDefault="00E678FE" w:rsidP="00E678FE">
      <w:pPr>
        <w:pStyle w:val="a0"/>
        <w:ind w:right="1127"/>
        <w:rPr>
          <w:lang w:val="en-GB"/>
        </w:rPr>
      </w:pPr>
      <w:r w:rsidRPr="00E678FE">
        <w:rPr>
          <w:lang w:val="en-GB"/>
        </w:rPr>
        <w:t>|     +-----------------+---------------------------------+</w:t>
      </w:r>
    </w:p>
    <w:p w14:paraId="2243E368" w14:textId="77777777" w:rsidR="00E678FE" w:rsidRPr="00E678FE" w:rsidRDefault="00E678FE" w:rsidP="00E678FE">
      <w:pPr>
        <w:pStyle w:val="a0"/>
        <w:ind w:right="1127"/>
        <w:rPr>
          <w:lang w:val="en-GB"/>
        </w:rPr>
      </w:pPr>
      <w:r w:rsidRPr="00E678FE">
        <w:rPr>
          <w:lang w:val="en-GB"/>
        </w:rPr>
        <w:t>|     | min_y           | "min_latitude"                  |</w:t>
      </w:r>
    </w:p>
    <w:p w14:paraId="2177C308" w14:textId="77777777" w:rsidR="00E678FE" w:rsidRPr="00E678FE" w:rsidRDefault="00E678FE" w:rsidP="00E678FE">
      <w:pPr>
        <w:pStyle w:val="a0"/>
        <w:ind w:right="1127"/>
        <w:rPr>
          <w:lang w:val="en-GB"/>
        </w:rPr>
      </w:pPr>
      <w:r w:rsidRPr="00E678FE">
        <w:rPr>
          <w:lang w:val="en-GB"/>
        </w:rPr>
        <w:t>|     +-----------------+---------------------------------+</w:t>
      </w:r>
    </w:p>
    <w:p w14:paraId="0A81D0DE" w14:textId="77777777" w:rsidR="00E678FE" w:rsidRPr="00E678FE" w:rsidRDefault="00E678FE" w:rsidP="00E678FE">
      <w:pPr>
        <w:pStyle w:val="a0"/>
        <w:ind w:right="1127"/>
        <w:rPr>
          <w:lang w:val="en-GB"/>
        </w:rPr>
      </w:pPr>
      <w:r w:rsidRPr="00E678FE">
        <w:rPr>
          <w:lang w:val="en-GB"/>
        </w:rPr>
        <w:t>|     | max_x           | "max_longitude"                 |</w:t>
      </w:r>
    </w:p>
    <w:p w14:paraId="313688A6" w14:textId="77777777" w:rsidR="00E678FE" w:rsidRPr="00E678FE" w:rsidRDefault="00E678FE" w:rsidP="00E678FE">
      <w:pPr>
        <w:pStyle w:val="a0"/>
        <w:ind w:right="1127"/>
        <w:rPr>
          <w:lang w:val="en-GB"/>
        </w:rPr>
      </w:pPr>
      <w:r w:rsidRPr="00E678FE">
        <w:rPr>
          <w:lang w:val="en-GB"/>
        </w:rPr>
        <w:t>|     +-----------------+---------------------------------+</w:t>
      </w:r>
    </w:p>
    <w:p w14:paraId="17F46351" w14:textId="77777777" w:rsidR="00AD44FD" w:rsidRDefault="00E678FE" w:rsidP="00E678FE">
      <w:pPr>
        <w:pStyle w:val="a0"/>
        <w:ind w:right="1127"/>
        <w:rPr>
          <w:lang w:val="en-GB"/>
        </w:rPr>
      </w:pPr>
      <w:r w:rsidRPr="00E678FE">
        <w:rPr>
          <w:lang w:val="en-GB"/>
        </w:rPr>
        <w:lastRenderedPageBreak/>
        <w:t>|     | max_y           | "max_latitude"                  |</w:t>
      </w:r>
    </w:p>
    <w:p w14:paraId="76B9BE13" w14:textId="5770A846" w:rsidR="00996ACB" w:rsidRPr="00E95C18" w:rsidRDefault="00996ACB" w:rsidP="00E678FE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</w:t>
      </w:r>
      <w:r w:rsidR="00287F7C">
        <w:rPr>
          <w:lang w:val="en-GB"/>
        </w:rPr>
        <w:t>-</w:t>
      </w:r>
      <w:r w:rsidRPr="00E95C18">
        <w:rPr>
          <w:lang w:val="en-GB"/>
        </w:rPr>
        <w:t>---</w:t>
      </w:r>
      <w:r w:rsidR="00287F7C" w:rsidRPr="00E95C18"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4EBDD9C9" w14:textId="46812405" w:rsidR="00996ACB" w:rsidRDefault="00996ACB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r w:rsidR="00C3213D">
        <w:rPr>
          <w:lang w:val="en-GB"/>
        </w:rPr>
        <w:t>srs_id</w:t>
      </w:r>
      <w:r w:rsidRPr="00E95C18">
        <w:rPr>
          <w:lang w:val="en-GB"/>
        </w:rPr>
        <w:t xml:space="preserve">   </w:t>
      </w:r>
      <w:r w:rsidR="00C3213D">
        <w:rPr>
          <w:lang w:val="en-GB"/>
        </w:rPr>
        <w:t xml:space="preserve">   </w:t>
      </w:r>
      <w:r w:rsidR="00287F7C">
        <w:rPr>
          <w:lang w:val="en-GB"/>
        </w:rPr>
        <w:t xml:space="preserve">    </w:t>
      </w:r>
      <w:r w:rsidRPr="00E95C18">
        <w:rPr>
          <w:lang w:val="en-GB"/>
        </w:rPr>
        <w:t>| "</w:t>
      </w:r>
      <w:r w:rsidR="00951444">
        <w:rPr>
          <w:lang w:val="en-GB"/>
        </w:rPr>
        <w:t>4326</w:t>
      </w:r>
      <w:r w:rsidRPr="00E95C18">
        <w:rPr>
          <w:lang w:val="en-GB"/>
        </w:rPr>
        <w:t xml:space="preserve">"                      </w:t>
      </w:r>
      <w:r w:rsidR="00205D38">
        <w:rPr>
          <w:lang w:val="en-GB"/>
        </w:rPr>
        <w:t xml:space="preserve">  </w:t>
      </w:r>
      <w:r w:rsidRPr="00E95C18">
        <w:rPr>
          <w:lang w:val="en-GB"/>
        </w:rPr>
        <w:t xml:space="preserve">  |</w:t>
      </w:r>
    </w:p>
    <w:p w14:paraId="67D58AC7" w14:textId="2B0382FA" w:rsidR="00D90036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 w:rsidR="006871A2">
        <w:rPr>
          <w:lang w:val="en-GB"/>
        </w:rPr>
        <w:t>-</w:t>
      </w:r>
      <w:r w:rsidRPr="00E95C18">
        <w:rPr>
          <w:lang w:val="en-GB"/>
        </w:rPr>
        <w:t>---</w:t>
      </w:r>
      <w:r w:rsidR="006871A2" w:rsidRPr="00E95C18">
        <w:rPr>
          <w:lang w:val="en-GB"/>
        </w:rPr>
        <w:t>+</w:t>
      </w:r>
      <w:r w:rsidRPr="00E95C18">
        <w:rPr>
          <w:lang w:val="en-GB"/>
        </w:rPr>
        <w:t>---------------------------------+</w:t>
      </w:r>
      <w:bookmarkEnd w:id="25"/>
    </w:p>
    <w:p w14:paraId="6E194A32" w14:textId="77777777" w:rsidR="000D689F" w:rsidRDefault="000D689F" w:rsidP="000D689F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    </w:t>
      </w:r>
      <w:r>
        <w:rPr>
          <w:lang w:val="en-GB"/>
        </w:rPr>
        <w:t xml:space="preserve">    </w:t>
      </w:r>
      <w:r w:rsidRPr="00E95C18">
        <w:rPr>
          <w:lang w:val="en-GB"/>
        </w:rPr>
        <w:t xml:space="preserve">   …                                |</w:t>
      </w:r>
    </w:p>
    <w:p w14:paraId="560C9AD1" w14:textId="77777777" w:rsidR="000D689F" w:rsidRPr="00E95C18" w:rsidRDefault="000D689F" w:rsidP="000D689F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>
        <w:rPr>
          <w:lang w:val="en-GB"/>
        </w:rPr>
        <w:t>-</w:t>
      </w:r>
      <w:r w:rsidRPr="00E95C18">
        <w:rPr>
          <w:lang w:val="en-GB"/>
        </w:rPr>
        <w:t>---+---------------------------------+</w:t>
      </w:r>
    </w:p>
    <w:p w14:paraId="0639DB8C" w14:textId="5C05AD89" w:rsidR="00D90036" w:rsidRPr="00E95C18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table_name  </w:t>
      </w:r>
      <w:r w:rsidR="006871A2">
        <w:rPr>
          <w:lang w:val="en-GB"/>
        </w:rPr>
        <w:t xml:space="preserve">    </w:t>
      </w:r>
      <w:r w:rsidRPr="00E95C18">
        <w:rPr>
          <w:lang w:val="en-GB"/>
        </w:rPr>
        <w:t>| "</w:t>
      </w:r>
      <w:r w:rsidR="00776033">
        <w:rPr>
          <w:lang w:val="en-GB"/>
        </w:rPr>
        <w:t>da</w:t>
      </w:r>
      <w:r w:rsidR="009D4FF0">
        <w:rPr>
          <w:lang w:val="en-GB"/>
        </w:rPr>
        <w:t>y</w:t>
      </w:r>
      <w:r w:rsidR="006871A2">
        <w:rPr>
          <w:lang w:val="en-GB"/>
        </w:rPr>
        <w:t>_</w:t>
      </w:r>
      <w:r w:rsidR="008E1990">
        <w:rPr>
          <w:lang w:val="en-GB"/>
        </w:rPr>
        <w:t>n</w:t>
      </w:r>
      <w:r w:rsidRPr="00E95C18">
        <w:rPr>
          <w:lang w:val="en-GB"/>
        </w:rPr>
        <w:t>"</w:t>
      </w:r>
      <w:r w:rsidR="00776033">
        <w:rPr>
          <w:lang w:val="en-GB"/>
        </w:rPr>
        <w:t xml:space="preserve">   </w:t>
      </w:r>
      <w:r w:rsidR="008E1990">
        <w:rPr>
          <w:lang w:val="en-GB"/>
        </w:rPr>
        <w:t xml:space="preserve"> </w:t>
      </w:r>
      <w:r w:rsidR="00776033">
        <w:rPr>
          <w:lang w:val="en-GB"/>
        </w:rPr>
        <w:t xml:space="preserve">      </w:t>
      </w:r>
      <w:r w:rsidRPr="00E95C18">
        <w:rPr>
          <w:lang w:val="en-GB"/>
        </w:rPr>
        <w:t xml:space="preserve">    </w:t>
      </w:r>
      <w:r w:rsidR="00521967">
        <w:rPr>
          <w:lang w:val="en-GB"/>
        </w:rPr>
        <w:t xml:space="preserve"> </w:t>
      </w:r>
      <w:r w:rsidRPr="00E95C18">
        <w:rPr>
          <w:lang w:val="en-GB"/>
        </w:rPr>
        <w:t xml:space="preserve">          |</w:t>
      </w:r>
    </w:p>
    <w:p w14:paraId="74A848DF" w14:textId="4E209ED9" w:rsidR="00D90036" w:rsidRPr="00E95C18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</w:t>
      </w:r>
      <w:r w:rsidR="000815BB">
        <w:rPr>
          <w:lang w:val="en-GB"/>
        </w:rPr>
        <w:t>-</w:t>
      </w:r>
      <w:r w:rsidRPr="00E95C18">
        <w:rPr>
          <w:lang w:val="en-GB"/>
        </w:rPr>
        <w:t>---</w:t>
      </w:r>
      <w:r w:rsidR="000815BB"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770089FF" w14:textId="1FF8E75B" w:rsidR="00D90036" w:rsidRPr="00E95C18" w:rsidRDefault="00D90036" w:rsidP="00D90036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data_type  </w:t>
      </w:r>
      <w:r w:rsidR="000815BB">
        <w:rPr>
          <w:lang w:val="en-GB"/>
        </w:rPr>
        <w:t xml:space="preserve">    </w:t>
      </w:r>
      <w:r w:rsidRPr="00E95C18">
        <w:rPr>
          <w:lang w:val="en-GB"/>
        </w:rPr>
        <w:t xml:space="preserve"> </w:t>
      </w:r>
      <w:r w:rsidR="00776033" w:rsidRPr="00E95C18">
        <w:rPr>
          <w:lang w:val="en-GB"/>
        </w:rPr>
        <w:t xml:space="preserve">| "2d-gridded-coverage|features"  </w:t>
      </w:r>
      <w:r w:rsidRPr="00E95C18">
        <w:rPr>
          <w:lang w:val="en-GB"/>
        </w:rPr>
        <w:t>|</w:t>
      </w:r>
    </w:p>
    <w:p w14:paraId="358D6FE6" w14:textId="23A4FEB9" w:rsidR="0038391B" w:rsidRDefault="00F409AE" w:rsidP="008E1990">
      <w:pPr>
        <w:pStyle w:val="a0"/>
        <w:ind w:right="1127"/>
        <w:rPr>
          <w:lang w:val="en-GB"/>
        </w:rPr>
      </w:pPr>
      <w:r>
        <w:rPr>
          <w:lang w:val="en-GB"/>
        </w:rPr>
        <w:t>|</w:t>
      </w:r>
      <w:r w:rsidR="000815BB">
        <w:rPr>
          <w:lang w:val="en-GB"/>
        </w:rPr>
        <w:t xml:space="preserve">     </w:t>
      </w:r>
      <w:r w:rsidR="00996ACB" w:rsidRPr="00E95C18">
        <w:rPr>
          <w:lang w:val="en-GB"/>
        </w:rPr>
        <w:t>+-------------</w:t>
      </w:r>
      <w:r w:rsidR="000815BB">
        <w:rPr>
          <w:lang w:val="en-GB"/>
        </w:rPr>
        <w:t>-</w:t>
      </w:r>
      <w:r w:rsidR="00996ACB" w:rsidRPr="00E95C18">
        <w:rPr>
          <w:lang w:val="en-GB"/>
        </w:rPr>
        <w:t>---</w:t>
      </w:r>
      <w:r w:rsidR="000815BB">
        <w:rPr>
          <w:lang w:val="en-GB"/>
        </w:rPr>
        <w:t>+</w:t>
      </w:r>
      <w:r w:rsidR="00996ACB" w:rsidRPr="00E95C18">
        <w:rPr>
          <w:lang w:val="en-GB"/>
        </w:rPr>
        <w:t>---------------------------------+</w:t>
      </w:r>
    </w:p>
    <w:p w14:paraId="2C58EAE6" w14:textId="77777777" w:rsidR="00AD44FD" w:rsidRPr="00F16BB3" w:rsidRDefault="00AD44FD" w:rsidP="00AD44FD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>
        <w:rPr>
          <w:lang w:val="en-GB"/>
        </w:rPr>
        <w:t xml:space="preserve">min_x          </w:t>
      </w:r>
      <w:r w:rsidRPr="00F16BB3">
        <w:rPr>
          <w:lang w:val="en-GB"/>
        </w:rPr>
        <w:t xml:space="preserve"> | </w:t>
      </w:r>
      <w:r w:rsidRPr="00E95C18">
        <w:rPr>
          <w:lang w:val="en-GB"/>
        </w:rPr>
        <w:t>"</w:t>
      </w:r>
      <w:r>
        <w:rPr>
          <w:lang w:val="en-GB"/>
        </w:rPr>
        <w:t>min_longitude</w:t>
      </w:r>
      <w:r w:rsidRPr="00E95C18">
        <w:rPr>
          <w:lang w:val="en-GB"/>
        </w:rPr>
        <w:t>"</w:t>
      </w:r>
      <w:r>
        <w:rPr>
          <w:lang w:val="en-GB"/>
        </w:rPr>
        <w:t xml:space="preserve">          </w:t>
      </w:r>
      <w:r w:rsidRPr="00F16BB3">
        <w:rPr>
          <w:lang w:val="en-GB"/>
        </w:rPr>
        <w:t xml:space="preserve">       |</w:t>
      </w:r>
    </w:p>
    <w:p w14:paraId="6A3846F4" w14:textId="77777777" w:rsidR="00AD44FD" w:rsidRDefault="00AD44FD" w:rsidP="00AD44FD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0C06F0D6" w14:textId="77777777" w:rsidR="00AD44FD" w:rsidRPr="00F16BB3" w:rsidRDefault="00AD44FD" w:rsidP="00AD44FD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>
        <w:rPr>
          <w:lang w:val="en-GB"/>
        </w:rPr>
        <w:t xml:space="preserve">min_y          </w:t>
      </w:r>
      <w:r w:rsidRPr="00F16BB3">
        <w:rPr>
          <w:lang w:val="en-GB"/>
        </w:rPr>
        <w:t xml:space="preserve"> | </w:t>
      </w:r>
      <w:r w:rsidRPr="00E95C18">
        <w:rPr>
          <w:lang w:val="en-GB"/>
        </w:rPr>
        <w:t>"</w:t>
      </w:r>
      <w:r>
        <w:rPr>
          <w:lang w:val="en-GB"/>
        </w:rPr>
        <w:t>min_latitude</w:t>
      </w:r>
      <w:r w:rsidRPr="00E95C18">
        <w:rPr>
          <w:lang w:val="en-GB"/>
        </w:rPr>
        <w:t>"</w:t>
      </w:r>
      <w:r>
        <w:rPr>
          <w:lang w:val="en-GB"/>
        </w:rPr>
        <w:t xml:space="preserve">           </w:t>
      </w:r>
      <w:r w:rsidRPr="00F16BB3">
        <w:rPr>
          <w:lang w:val="en-GB"/>
        </w:rPr>
        <w:t xml:space="preserve">       |</w:t>
      </w:r>
    </w:p>
    <w:p w14:paraId="0151EE54" w14:textId="77777777" w:rsidR="00AD44FD" w:rsidRDefault="00AD44FD" w:rsidP="00AD44FD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3F30C2EA" w14:textId="77777777" w:rsidR="00AD44FD" w:rsidRPr="00F16BB3" w:rsidRDefault="00AD44FD" w:rsidP="00AD44FD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>
        <w:rPr>
          <w:lang w:val="en-GB"/>
        </w:rPr>
        <w:t xml:space="preserve">max_x          </w:t>
      </w:r>
      <w:r w:rsidRPr="00F16BB3">
        <w:rPr>
          <w:lang w:val="en-GB"/>
        </w:rPr>
        <w:t xml:space="preserve"> | </w:t>
      </w:r>
      <w:r w:rsidRPr="00E95C18">
        <w:rPr>
          <w:lang w:val="en-GB"/>
        </w:rPr>
        <w:t>"</w:t>
      </w:r>
      <w:r>
        <w:rPr>
          <w:lang w:val="en-GB"/>
        </w:rPr>
        <w:t>max_longitude</w:t>
      </w:r>
      <w:r w:rsidRPr="00E95C18">
        <w:rPr>
          <w:lang w:val="en-GB"/>
        </w:rPr>
        <w:t>"</w:t>
      </w:r>
      <w:r>
        <w:rPr>
          <w:lang w:val="en-GB"/>
        </w:rPr>
        <w:t xml:space="preserve">          </w:t>
      </w:r>
      <w:r w:rsidRPr="00F16BB3">
        <w:rPr>
          <w:lang w:val="en-GB"/>
        </w:rPr>
        <w:t xml:space="preserve">       |</w:t>
      </w:r>
    </w:p>
    <w:p w14:paraId="4CB25FE7" w14:textId="77777777" w:rsidR="00AD44FD" w:rsidRDefault="00AD44FD" w:rsidP="00AD44FD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7215FE80" w14:textId="77777777" w:rsidR="00AD44FD" w:rsidRPr="00F16BB3" w:rsidRDefault="00AD44FD" w:rsidP="00AD44FD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>
        <w:rPr>
          <w:lang w:val="en-GB"/>
        </w:rPr>
        <w:t xml:space="preserve">max_y          </w:t>
      </w:r>
      <w:r w:rsidRPr="00F16BB3">
        <w:rPr>
          <w:lang w:val="en-GB"/>
        </w:rPr>
        <w:t xml:space="preserve"> | </w:t>
      </w:r>
      <w:r w:rsidRPr="00E95C18">
        <w:rPr>
          <w:lang w:val="en-GB"/>
        </w:rPr>
        <w:t>"</w:t>
      </w:r>
      <w:r>
        <w:rPr>
          <w:lang w:val="en-GB"/>
        </w:rPr>
        <w:t>max_latitude</w:t>
      </w:r>
      <w:r w:rsidRPr="00E95C18">
        <w:rPr>
          <w:lang w:val="en-GB"/>
        </w:rPr>
        <w:t>"</w:t>
      </w:r>
      <w:r>
        <w:rPr>
          <w:lang w:val="en-GB"/>
        </w:rPr>
        <w:t xml:space="preserve">           </w:t>
      </w:r>
      <w:r w:rsidRPr="00F16BB3">
        <w:rPr>
          <w:lang w:val="en-GB"/>
        </w:rPr>
        <w:t xml:space="preserve">       |</w:t>
      </w:r>
    </w:p>
    <w:p w14:paraId="44E275C0" w14:textId="4F9EA0A8" w:rsidR="008E1990" w:rsidRPr="00E95C18" w:rsidRDefault="008E1990" w:rsidP="008E1990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</w:t>
      </w:r>
      <w:r w:rsidR="00E30329">
        <w:rPr>
          <w:lang w:val="en-GB"/>
        </w:rPr>
        <w:t>-</w:t>
      </w:r>
      <w:r w:rsidRPr="00E95C18">
        <w:rPr>
          <w:lang w:val="en-GB"/>
        </w:rPr>
        <w:t>---</w:t>
      </w:r>
      <w:r w:rsidR="00E30329"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71DE6209" w14:textId="77777777" w:rsidR="00F6518B" w:rsidRDefault="00F6518B" w:rsidP="00F6518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r>
        <w:rPr>
          <w:lang w:val="en-GB"/>
        </w:rPr>
        <w:t>srs_id</w:t>
      </w:r>
      <w:r w:rsidRPr="00E95C18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95C18">
        <w:rPr>
          <w:lang w:val="en-GB"/>
        </w:rPr>
        <w:t>| "</w:t>
      </w:r>
      <w:r>
        <w:rPr>
          <w:lang w:val="en-GB"/>
        </w:rPr>
        <w:t>4326</w:t>
      </w:r>
      <w:r w:rsidRPr="00E95C18">
        <w:rPr>
          <w:lang w:val="en-GB"/>
        </w:rPr>
        <w:t xml:space="preserve">"                      </w:t>
      </w:r>
      <w:r>
        <w:rPr>
          <w:lang w:val="en-GB"/>
        </w:rPr>
        <w:t xml:space="preserve">  </w:t>
      </w:r>
      <w:r w:rsidRPr="00E95C18">
        <w:rPr>
          <w:lang w:val="en-GB"/>
        </w:rPr>
        <w:t xml:space="preserve">  |</w:t>
      </w:r>
    </w:p>
    <w:p w14:paraId="47E50F85" w14:textId="77777777" w:rsidR="00F6518B" w:rsidRDefault="00F6518B" w:rsidP="00F6518B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>
        <w:rPr>
          <w:lang w:val="en-GB"/>
        </w:rPr>
        <w:t>-</w:t>
      </w:r>
      <w:r w:rsidRPr="00E95C18">
        <w:rPr>
          <w:lang w:val="en-GB"/>
        </w:rPr>
        <w:t>---+---------------------------------+</w:t>
      </w:r>
    </w:p>
    <w:p w14:paraId="45E4206A" w14:textId="648DA5A3" w:rsidR="00F46C5B" w:rsidRPr="00E95C18" w:rsidRDefault="00F46C5B" w:rsidP="00F46C5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r>
        <w:rPr>
          <w:lang w:val="en-GB"/>
        </w:rPr>
        <w:t xml:space="preserve">table_name     </w:t>
      </w:r>
      <w:r w:rsidRPr="00E95C18">
        <w:rPr>
          <w:lang w:val="en-GB"/>
        </w:rPr>
        <w:t xml:space="preserve"> | "</w:t>
      </w:r>
      <w:r>
        <w:rPr>
          <w:lang w:val="en-GB"/>
        </w:rPr>
        <w:t>planning_info</w:t>
      </w:r>
      <w:r w:rsidRPr="00E95C18">
        <w:rPr>
          <w:lang w:val="en-GB"/>
        </w:rPr>
        <w:t xml:space="preserve">"     </w:t>
      </w:r>
      <w:r>
        <w:rPr>
          <w:lang w:val="en-GB"/>
        </w:rPr>
        <w:t xml:space="preserve">          </w:t>
      </w:r>
      <w:r w:rsidRPr="00E95C18">
        <w:rPr>
          <w:lang w:val="en-GB"/>
        </w:rPr>
        <w:t xml:space="preserve">  |</w:t>
      </w:r>
    </w:p>
    <w:p w14:paraId="5BBC65F0" w14:textId="77777777" w:rsidR="00F46C5B" w:rsidRPr="00E95C18" w:rsidRDefault="00F46C5B" w:rsidP="00F46C5B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</w:t>
      </w:r>
      <w:r>
        <w:rPr>
          <w:lang w:val="en-GB"/>
        </w:rPr>
        <w:t>-</w:t>
      </w:r>
      <w:r w:rsidRPr="00E95C18">
        <w:rPr>
          <w:lang w:val="en-GB"/>
        </w:rPr>
        <w:t>---</w:t>
      </w:r>
      <w:r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659F8373" w14:textId="36991794" w:rsidR="00F46C5B" w:rsidRDefault="00F46C5B" w:rsidP="00F46C5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r>
        <w:rPr>
          <w:lang w:val="en-GB"/>
        </w:rPr>
        <w:t xml:space="preserve">data_type       </w:t>
      </w:r>
      <w:r w:rsidRPr="00E95C18">
        <w:rPr>
          <w:lang w:val="en-GB"/>
        </w:rPr>
        <w:t>| "</w:t>
      </w:r>
      <w:r>
        <w:rPr>
          <w:lang w:val="en-GB"/>
        </w:rPr>
        <w:t>attri</w:t>
      </w:r>
      <w:r w:rsidR="00BD0B58">
        <w:rPr>
          <w:lang w:val="en-GB"/>
        </w:rPr>
        <w:t>butes</w:t>
      </w:r>
      <w:r w:rsidRPr="00E95C18">
        <w:rPr>
          <w:lang w:val="en-GB"/>
        </w:rPr>
        <w:t xml:space="preserve">"                </w:t>
      </w:r>
      <w:r>
        <w:rPr>
          <w:lang w:val="en-GB"/>
        </w:rPr>
        <w:t xml:space="preserve">  </w:t>
      </w:r>
      <w:r w:rsidRPr="00E95C18">
        <w:rPr>
          <w:lang w:val="en-GB"/>
        </w:rPr>
        <w:t xml:space="preserve">  |</w:t>
      </w:r>
    </w:p>
    <w:p w14:paraId="0C72419F" w14:textId="60B121AC" w:rsidR="00F46C5B" w:rsidRDefault="00BD0B58" w:rsidP="00BD0B58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>
        <w:rPr>
          <w:lang w:val="en-GB"/>
        </w:rPr>
        <w:t>-</w:t>
      </w:r>
      <w:r w:rsidRPr="00E95C18">
        <w:rPr>
          <w:lang w:val="en-GB"/>
        </w:rPr>
        <w:t>---+---------------------------------+</w:t>
      </w:r>
    </w:p>
    <w:p w14:paraId="32FA78CB" w14:textId="31D67119" w:rsidR="00996ACB" w:rsidRDefault="00996ACB" w:rsidP="00996ACB">
      <w:pPr>
        <w:pStyle w:val="a0"/>
        <w:ind w:right="1127"/>
        <w:rPr>
          <w:lang w:val="en-GB"/>
        </w:rPr>
      </w:pPr>
    </w:p>
    <w:p w14:paraId="7105E480" w14:textId="77777777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>+=========================================================+</w:t>
      </w:r>
    </w:p>
    <w:p w14:paraId="0A1BFFA2" w14:textId="7ED4312C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           TABLE </w:t>
      </w:r>
      <w:r>
        <w:rPr>
          <w:lang w:val="en-GB"/>
        </w:rPr>
        <w:t xml:space="preserve">planning_info </w:t>
      </w:r>
      <w:r w:rsidRPr="00004602">
        <w:rPr>
          <w:lang w:val="en-GB"/>
        </w:rPr>
        <w:t xml:space="preserve">                     |</w:t>
      </w:r>
    </w:p>
    <w:p w14:paraId="6F2AAA83" w14:textId="19826579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>+=====+==============+========</w:t>
      </w:r>
      <w:r w:rsidR="00F77586">
        <w:rPr>
          <w:lang w:val="en-GB"/>
        </w:rPr>
        <w:t>===</w:t>
      </w:r>
      <w:r w:rsidRPr="00004602">
        <w:rPr>
          <w:lang w:val="en-GB"/>
        </w:rPr>
        <w:t>=========================+</w:t>
      </w:r>
    </w:p>
    <w:p w14:paraId="52DC5A6D" w14:textId="4FBFDB25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ROW | COLUMN       | VALUE   </w:t>
      </w:r>
      <w:r w:rsidR="00F77586">
        <w:rPr>
          <w:lang w:val="en-GB"/>
        </w:rPr>
        <w:t xml:space="preserve">   </w:t>
      </w:r>
      <w:r w:rsidRPr="00004602">
        <w:rPr>
          <w:lang w:val="en-GB"/>
        </w:rPr>
        <w:t xml:space="preserve">                        |</w:t>
      </w:r>
    </w:p>
    <w:p w14:paraId="6A85E4BB" w14:textId="159BF524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>+-----+--------------+-----</w:t>
      </w:r>
      <w:r w:rsidR="00DC61D7">
        <w:rPr>
          <w:lang w:val="en-GB"/>
        </w:rPr>
        <w:t>---</w:t>
      </w:r>
      <w:r w:rsidRPr="00004602">
        <w:rPr>
          <w:lang w:val="en-GB"/>
        </w:rPr>
        <w:t>----------------------------+</w:t>
      </w:r>
    </w:p>
    <w:p w14:paraId="2357EBB6" w14:textId="4113C005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 w:rsidR="004A53E6">
        <w:rPr>
          <w:lang w:val="en-GB"/>
        </w:rPr>
        <w:t>day_1_date</w:t>
      </w:r>
      <w:r w:rsidRPr="00004602">
        <w:rPr>
          <w:lang w:val="en-GB"/>
        </w:rPr>
        <w:t xml:space="preserve">   | "</w:t>
      </w:r>
      <w:r w:rsidR="004A53E6">
        <w:rPr>
          <w:lang w:val="en-GB"/>
        </w:rPr>
        <w:t>ISO</w:t>
      </w:r>
      <w:r w:rsidR="004074B3">
        <w:rPr>
          <w:lang w:val="en-GB"/>
        </w:rPr>
        <w:t xml:space="preserve"> </w:t>
      </w:r>
      <w:r w:rsidR="004A53E6">
        <w:rPr>
          <w:lang w:val="en-GB"/>
        </w:rPr>
        <w:t>8601</w:t>
      </w:r>
      <w:r w:rsidR="004074B3">
        <w:rPr>
          <w:lang w:val="en-GB"/>
        </w:rPr>
        <w:t xml:space="preserve"> </w:t>
      </w:r>
      <w:r w:rsidR="009857A5">
        <w:rPr>
          <w:lang w:val="en-GB"/>
        </w:rPr>
        <w:t>date</w:t>
      </w:r>
      <w:r w:rsidR="00113824">
        <w:rPr>
          <w:lang w:val="en-GB"/>
        </w:rPr>
        <w:t xml:space="preserve"> (STRING)</w:t>
      </w:r>
      <w:r w:rsidRPr="00004602">
        <w:rPr>
          <w:lang w:val="en-GB"/>
        </w:rPr>
        <w:t>"           |</w:t>
      </w:r>
    </w:p>
    <w:p w14:paraId="7EFA6F5E" w14:textId="28256691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+--------------+------</w:t>
      </w:r>
      <w:r w:rsidR="00DC61D7">
        <w:rPr>
          <w:lang w:val="en-GB"/>
        </w:rPr>
        <w:t>---</w:t>
      </w:r>
      <w:r w:rsidRPr="00004602">
        <w:rPr>
          <w:lang w:val="en-GB"/>
        </w:rPr>
        <w:t>---------------------------+</w:t>
      </w:r>
    </w:p>
    <w:p w14:paraId="688F6993" w14:textId="46AE5C58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 w:rsidR="00627218">
        <w:rPr>
          <w:lang w:val="en-GB"/>
        </w:rPr>
        <w:t>day_1_total</w:t>
      </w:r>
      <w:r w:rsidR="00160C1A">
        <w:rPr>
          <w:lang w:val="en-GB"/>
        </w:rPr>
        <w:t xml:space="preserve">  </w:t>
      </w:r>
      <w:r w:rsidRPr="00004602">
        <w:rPr>
          <w:lang w:val="en-GB"/>
        </w:rPr>
        <w:t>| "</w:t>
      </w:r>
      <w:r w:rsidR="00554B22">
        <w:rPr>
          <w:lang w:val="en-GB"/>
        </w:rPr>
        <w:t>total_amount(m</w:t>
      </w:r>
      <w:r w:rsidR="00CC525E">
        <w:rPr>
          <w:vertAlign w:val="superscript"/>
          <w:lang w:val="en-GB"/>
        </w:rPr>
        <w:t>3</w:t>
      </w:r>
      <w:r w:rsidR="00554B22">
        <w:rPr>
          <w:lang w:val="en-GB"/>
        </w:rPr>
        <w:t>)</w:t>
      </w:r>
      <w:r w:rsidR="000E2077">
        <w:rPr>
          <w:lang w:val="en-GB"/>
        </w:rPr>
        <w:t>(</w:t>
      </w:r>
      <w:r w:rsidR="00A254DD">
        <w:rPr>
          <w:lang w:val="en-GB"/>
        </w:rPr>
        <w:t>INTEGER</w:t>
      </w:r>
      <w:r w:rsidR="000E2077">
        <w:rPr>
          <w:lang w:val="en-GB"/>
        </w:rPr>
        <w:t>)</w:t>
      </w:r>
      <w:r w:rsidRPr="00004602">
        <w:rPr>
          <w:lang w:val="en-GB"/>
        </w:rPr>
        <w:t>"</w:t>
      </w:r>
      <w:r w:rsidR="00A254DD">
        <w:rPr>
          <w:lang w:val="en-GB"/>
        </w:rPr>
        <w:t xml:space="preserve">        </w:t>
      </w:r>
      <w:r w:rsidRPr="00004602">
        <w:rPr>
          <w:lang w:val="en-GB"/>
        </w:rPr>
        <w:t>|</w:t>
      </w:r>
    </w:p>
    <w:p w14:paraId="60D21321" w14:textId="3F6E7978" w:rsid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|--------------+-----</w:t>
      </w:r>
      <w:r w:rsidR="000E2077">
        <w:rPr>
          <w:lang w:val="en-GB"/>
        </w:rPr>
        <w:t>---</w:t>
      </w:r>
      <w:r w:rsidRPr="00004602">
        <w:rPr>
          <w:lang w:val="en-GB"/>
        </w:rPr>
        <w:t>----------------------------+</w:t>
      </w:r>
    </w:p>
    <w:p w14:paraId="57E3426B" w14:textId="74D1478A" w:rsidR="009A0951" w:rsidRPr="00004602" w:rsidRDefault="009A0951" w:rsidP="009A0951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>
        <w:rPr>
          <w:lang w:val="en-GB"/>
        </w:rPr>
        <w:t>day_1_event</w:t>
      </w:r>
      <w:r w:rsidR="009C01E6">
        <w:rPr>
          <w:lang w:val="en-GB"/>
        </w:rPr>
        <w:t xml:space="preserve">s </w:t>
      </w:r>
      <w:r w:rsidRPr="00004602">
        <w:rPr>
          <w:lang w:val="en-GB"/>
        </w:rPr>
        <w:t>| "</w:t>
      </w:r>
      <w:r w:rsidR="009C01E6">
        <w:rPr>
          <w:lang w:val="en-GB"/>
        </w:rPr>
        <w:t>number of irri</w:t>
      </w:r>
      <w:r w:rsidR="000E2077">
        <w:rPr>
          <w:lang w:val="en-GB"/>
        </w:rPr>
        <w:t>.</w:t>
      </w:r>
      <w:r w:rsidR="009C01E6">
        <w:rPr>
          <w:lang w:val="en-GB"/>
        </w:rPr>
        <w:t xml:space="preserve"> events</w:t>
      </w:r>
      <w:r w:rsidR="000E2077">
        <w:rPr>
          <w:lang w:val="en-GB"/>
        </w:rPr>
        <w:t>(INTEGER)</w:t>
      </w:r>
      <w:r w:rsidRPr="00004602">
        <w:rPr>
          <w:lang w:val="en-GB"/>
        </w:rPr>
        <w:t>"  |</w:t>
      </w:r>
    </w:p>
    <w:p w14:paraId="52F46561" w14:textId="7F2448E0" w:rsidR="009A0951" w:rsidRDefault="009A0951" w:rsidP="009A0951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|--------------+------</w:t>
      </w:r>
      <w:r w:rsidR="00DC61D7">
        <w:rPr>
          <w:lang w:val="en-GB"/>
        </w:rPr>
        <w:t>---</w:t>
      </w:r>
      <w:r w:rsidRPr="00004602">
        <w:rPr>
          <w:lang w:val="en-GB"/>
        </w:rPr>
        <w:t>---------------------------+</w:t>
      </w:r>
    </w:p>
    <w:p w14:paraId="264F3062" w14:textId="55BF2127" w:rsidR="00E731BB" w:rsidRPr="00004602" w:rsidRDefault="00E731BB" w:rsidP="00E731BB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>
        <w:rPr>
          <w:lang w:val="en-GB"/>
        </w:rPr>
        <w:t>day_1_</w:t>
      </w:r>
      <w:r w:rsidR="00E90709">
        <w:rPr>
          <w:lang w:val="en-GB"/>
        </w:rPr>
        <w:t xml:space="preserve">start </w:t>
      </w:r>
      <w:r>
        <w:rPr>
          <w:lang w:val="en-GB"/>
        </w:rPr>
        <w:t xml:space="preserve"> </w:t>
      </w:r>
      <w:r w:rsidRPr="00004602">
        <w:rPr>
          <w:lang w:val="en-GB"/>
        </w:rPr>
        <w:t>| "</w:t>
      </w:r>
      <w:r w:rsidR="00E9485D">
        <w:rPr>
          <w:lang w:val="en-GB"/>
        </w:rPr>
        <w:t>events</w:t>
      </w:r>
      <w:r w:rsidR="00E9485D" w:rsidRPr="00E9485D">
        <w:rPr>
          <w:lang w:val="en-GB"/>
        </w:rPr>
        <w:t xml:space="preserve"> </w:t>
      </w:r>
      <w:r w:rsidR="00E9485D">
        <w:rPr>
          <w:lang w:val="en-GB"/>
        </w:rPr>
        <w:t>start date-time</w:t>
      </w:r>
      <w:r w:rsidR="00BC6205">
        <w:rPr>
          <w:lang w:val="en-GB"/>
        </w:rPr>
        <w:t>s</w:t>
      </w:r>
      <w:r w:rsidR="00E9485D">
        <w:rPr>
          <w:lang w:val="en-GB"/>
        </w:rPr>
        <w:t xml:space="preserve"> </w:t>
      </w:r>
      <w:r>
        <w:rPr>
          <w:lang w:val="en-GB"/>
        </w:rPr>
        <w:t>(</w:t>
      </w:r>
      <w:r w:rsidR="00E9485D">
        <w:rPr>
          <w:lang w:val="en-GB"/>
        </w:rPr>
        <w:t>STRING</w:t>
      </w:r>
      <w:r>
        <w:rPr>
          <w:lang w:val="en-GB"/>
        </w:rPr>
        <w:t>)</w:t>
      </w:r>
      <w:r w:rsidRPr="00004602">
        <w:rPr>
          <w:lang w:val="en-GB"/>
        </w:rPr>
        <w:t>" |</w:t>
      </w:r>
    </w:p>
    <w:p w14:paraId="46FFE61C" w14:textId="77777777" w:rsidR="00E731BB" w:rsidRDefault="00E731BB" w:rsidP="00E731BB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|--------------+------</w:t>
      </w:r>
      <w:r>
        <w:rPr>
          <w:lang w:val="en-GB"/>
        </w:rPr>
        <w:t>---</w:t>
      </w:r>
      <w:r w:rsidRPr="00004602">
        <w:rPr>
          <w:lang w:val="en-GB"/>
        </w:rPr>
        <w:t>---------------------------+</w:t>
      </w:r>
    </w:p>
    <w:p w14:paraId="13A2C829" w14:textId="7918ED88" w:rsidR="00611119" w:rsidRDefault="00611119" w:rsidP="000455FB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            </w:t>
      </w:r>
      <w:r>
        <w:rPr>
          <w:lang w:val="en-GB"/>
        </w:rPr>
        <w:t xml:space="preserve">    </w:t>
      </w:r>
      <w:r w:rsidRPr="00E95C18">
        <w:rPr>
          <w:lang w:val="en-GB"/>
        </w:rPr>
        <w:t xml:space="preserve">   …                                |</w:t>
      </w:r>
    </w:p>
    <w:p w14:paraId="1E918B23" w14:textId="23116E65" w:rsidR="000455FB" w:rsidRPr="00004602" w:rsidRDefault="000455FB" w:rsidP="000455FB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>
        <w:rPr>
          <w:lang w:val="en-GB"/>
        </w:rPr>
        <w:t>-</w:t>
      </w:r>
      <w:r w:rsidRPr="00E95C18">
        <w:rPr>
          <w:lang w:val="en-GB"/>
        </w:rPr>
        <w:t>+--</w:t>
      </w:r>
      <w:r w:rsidR="007C38F3">
        <w:rPr>
          <w:lang w:val="en-GB"/>
        </w:rPr>
        <w:t>---</w:t>
      </w:r>
      <w:r w:rsidRPr="00E95C18">
        <w:rPr>
          <w:lang w:val="en-GB"/>
        </w:rPr>
        <w:t>-------------------------------+</w:t>
      </w:r>
    </w:p>
    <w:p w14:paraId="7634B3F3" w14:textId="0FB2BA1A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 w:rsidR="000455FB">
        <w:rPr>
          <w:lang w:val="en-GB"/>
        </w:rPr>
        <w:t xml:space="preserve">day_n_date   </w:t>
      </w:r>
      <w:r w:rsidRPr="00004602">
        <w:rPr>
          <w:lang w:val="en-GB"/>
        </w:rPr>
        <w:t>| "</w:t>
      </w:r>
      <w:r w:rsidR="000455FB">
        <w:rPr>
          <w:lang w:val="en-GB"/>
        </w:rPr>
        <w:t>ISO</w:t>
      </w:r>
      <w:r w:rsidR="00DC61D7">
        <w:rPr>
          <w:lang w:val="en-GB"/>
        </w:rPr>
        <w:t xml:space="preserve"> </w:t>
      </w:r>
      <w:r w:rsidR="000455FB">
        <w:rPr>
          <w:lang w:val="en-GB"/>
        </w:rPr>
        <w:t>8601</w:t>
      </w:r>
      <w:r w:rsidR="00DC61D7">
        <w:rPr>
          <w:lang w:val="en-GB"/>
        </w:rPr>
        <w:t xml:space="preserve"> </w:t>
      </w:r>
      <w:r w:rsidR="000455FB">
        <w:rPr>
          <w:lang w:val="en-GB"/>
        </w:rPr>
        <w:t>date</w:t>
      </w:r>
      <w:r w:rsidR="00113824">
        <w:rPr>
          <w:lang w:val="en-GB"/>
        </w:rPr>
        <w:t xml:space="preserve"> (STRING)</w:t>
      </w:r>
      <w:r w:rsidR="000455FB" w:rsidRPr="00004602">
        <w:rPr>
          <w:lang w:val="en-GB"/>
        </w:rPr>
        <w:t>"</w:t>
      </w:r>
      <w:r w:rsidR="007C38F3">
        <w:rPr>
          <w:lang w:val="en-GB"/>
        </w:rPr>
        <w:t xml:space="preserve">  </w:t>
      </w:r>
      <w:r w:rsidR="00A37A34">
        <w:rPr>
          <w:lang w:val="en-GB"/>
        </w:rPr>
        <w:t xml:space="preserve"> </w:t>
      </w:r>
      <w:r w:rsidR="000455FB">
        <w:rPr>
          <w:lang w:val="en-GB"/>
        </w:rPr>
        <w:t xml:space="preserve">   </w:t>
      </w:r>
      <w:r w:rsidRPr="00004602">
        <w:rPr>
          <w:lang w:val="en-GB"/>
        </w:rPr>
        <w:t xml:space="preserve">     |</w:t>
      </w:r>
    </w:p>
    <w:p w14:paraId="5EE85EBF" w14:textId="122E6E5D" w:rsidR="00004602" w:rsidRP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+--------------+----</w:t>
      </w:r>
      <w:r w:rsidR="007C38F3">
        <w:rPr>
          <w:lang w:val="en-GB"/>
        </w:rPr>
        <w:t>---</w:t>
      </w:r>
      <w:r w:rsidRPr="00004602">
        <w:rPr>
          <w:lang w:val="en-GB"/>
        </w:rPr>
        <w:t>-----------------------------+</w:t>
      </w:r>
    </w:p>
    <w:p w14:paraId="1387ADC4" w14:textId="5189D6AB" w:rsidR="00004602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 w:rsidR="000455FB">
        <w:rPr>
          <w:lang w:val="en-GB"/>
        </w:rPr>
        <w:t>day_n_total</w:t>
      </w:r>
      <w:r w:rsidR="007C38F3">
        <w:rPr>
          <w:lang w:val="en-GB"/>
        </w:rPr>
        <w:t xml:space="preserve"> </w:t>
      </w:r>
      <w:r w:rsidRPr="00004602">
        <w:rPr>
          <w:lang w:val="en-GB"/>
        </w:rPr>
        <w:t xml:space="preserve"> | </w:t>
      </w:r>
      <w:r w:rsidR="000455FB" w:rsidRPr="00004602">
        <w:rPr>
          <w:lang w:val="en-GB"/>
        </w:rPr>
        <w:t>"</w:t>
      </w:r>
      <w:r w:rsidR="000455FB">
        <w:rPr>
          <w:lang w:val="en-GB"/>
        </w:rPr>
        <w:t>total_amount(m</w:t>
      </w:r>
      <w:r w:rsidR="00CC525E">
        <w:rPr>
          <w:vertAlign w:val="superscript"/>
          <w:lang w:val="en-GB"/>
        </w:rPr>
        <w:t>3</w:t>
      </w:r>
      <w:r w:rsidR="000455FB">
        <w:rPr>
          <w:lang w:val="en-GB"/>
        </w:rPr>
        <w:t>)</w:t>
      </w:r>
      <w:r w:rsidR="007C38F3">
        <w:rPr>
          <w:lang w:val="en-GB"/>
        </w:rPr>
        <w:t>(</w:t>
      </w:r>
      <w:r w:rsidR="00733759">
        <w:rPr>
          <w:lang w:val="en-GB"/>
        </w:rPr>
        <w:t>INTEGER</w:t>
      </w:r>
      <w:r w:rsidR="007C38F3">
        <w:rPr>
          <w:lang w:val="en-GB"/>
        </w:rPr>
        <w:t>)</w:t>
      </w:r>
      <w:r w:rsidR="000455FB" w:rsidRPr="00004602">
        <w:rPr>
          <w:lang w:val="en-GB"/>
        </w:rPr>
        <w:t>"</w:t>
      </w:r>
      <w:r w:rsidR="00733759">
        <w:rPr>
          <w:lang w:val="en-GB"/>
        </w:rPr>
        <w:t xml:space="preserve">        </w:t>
      </w:r>
      <w:r w:rsidRPr="00004602">
        <w:rPr>
          <w:lang w:val="en-GB"/>
        </w:rPr>
        <w:t>|</w:t>
      </w:r>
    </w:p>
    <w:p w14:paraId="120B18DF" w14:textId="2B7FC1DC" w:rsidR="00D94E77" w:rsidRDefault="00D94E77" w:rsidP="00D94E77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|--------------+-------</w:t>
      </w:r>
      <w:r w:rsidR="007C38F3">
        <w:rPr>
          <w:lang w:val="en-GB"/>
        </w:rPr>
        <w:t>---</w:t>
      </w:r>
      <w:r w:rsidRPr="00004602">
        <w:rPr>
          <w:lang w:val="en-GB"/>
        </w:rPr>
        <w:t>--------------------------+</w:t>
      </w:r>
    </w:p>
    <w:p w14:paraId="038B4CB9" w14:textId="04E64015" w:rsidR="00D94E77" w:rsidRDefault="00D94E77" w:rsidP="00D94E77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>
        <w:rPr>
          <w:lang w:val="en-GB"/>
        </w:rPr>
        <w:t>day_</w:t>
      </w:r>
      <w:r w:rsidR="00CC57C7">
        <w:rPr>
          <w:lang w:val="en-GB"/>
        </w:rPr>
        <w:t>n</w:t>
      </w:r>
      <w:r>
        <w:rPr>
          <w:lang w:val="en-GB"/>
        </w:rPr>
        <w:t>_events</w:t>
      </w:r>
      <w:r w:rsidR="007C38F3">
        <w:rPr>
          <w:lang w:val="en-GB"/>
        </w:rPr>
        <w:t xml:space="preserve"> </w:t>
      </w:r>
      <w:r w:rsidRPr="00004602">
        <w:rPr>
          <w:lang w:val="en-GB"/>
        </w:rPr>
        <w:t>| "</w:t>
      </w:r>
      <w:r>
        <w:rPr>
          <w:lang w:val="en-GB"/>
        </w:rPr>
        <w:t>number of irri</w:t>
      </w:r>
      <w:r w:rsidR="007C38F3">
        <w:rPr>
          <w:lang w:val="en-GB"/>
        </w:rPr>
        <w:t>.</w:t>
      </w:r>
      <w:r>
        <w:rPr>
          <w:lang w:val="en-GB"/>
        </w:rPr>
        <w:t xml:space="preserve"> </w:t>
      </w:r>
      <w:r w:rsidR="000E2077">
        <w:rPr>
          <w:lang w:val="en-GB"/>
        </w:rPr>
        <w:t>e</w:t>
      </w:r>
      <w:r>
        <w:rPr>
          <w:lang w:val="en-GB"/>
        </w:rPr>
        <w:t>vents</w:t>
      </w:r>
      <w:r w:rsidR="007C38F3">
        <w:rPr>
          <w:lang w:val="en-GB"/>
        </w:rPr>
        <w:t>(INTEGER)</w:t>
      </w:r>
      <w:r w:rsidRPr="00004602">
        <w:rPr>
          <w:lang w:val="en-GB"/>
        </w:rPr>
        <w:t>"  |</w:t>
      </w:r>
    </w:p>
    <w:p w14:paraId="5AD591E2" w14:textId="77777777" w:rsidR="00BC6205" w:rsidRDefault="00BC6205" w:rsidP="00BC6205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|--------------+-------</w:t>
      </w:r>
      <w:r>
        <w:rPr>
          <w:lang w:val="en-GB"/>
        </w:rPr>
        <w:t>---</w:t>
      </w:r>
      <w:r w:rsidRPr="00004602">
        <w:rPr>
          <w:lang w:val="en-GB"/>
        </w:rPr>
        <w:t>--------------------------+</w:t>
      </w:r>
    </w:p>
    <w:p w14:paraId="4E4A7DBE" w14:textId="5FF487C4" w:rsidR="00BC6205" w:rsidRPr="00004602" w:rsidRDefault="00BC6205" w:rsidP="00BC6205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>
        <w:rPr>
          <w:lang w:val="en-GB"/>
        </w:rPr>
        <w:t>day_n_</w:t>
      </w:r>
      <w:r w:rsidR="00113824">
        <w:rPr>
          <w:lang w:val="en-GB"/>
        </w:rPr>
        <w:t xml:space="preserve">start </w:t>
      </w:r>
      <w:r>
        <w:rPr>
          <w:lang w:val="en-GB"/>
        </w:rPr>
        <w:t xml:space="preserve"> </w:t>
      </w:r>
      <w:r w:rsidRPr="00004602">
        <w:rPr>
          <w:lang w:val="en-GB"/>
        </w:rPr>
        <w:t>| "</w:t>
      </w:r>
      <w:r w:rsidR="00113824">
        <w:rPr>
          <w:lang w:val="en-GB"/>
        </w:rPr>
        <w:t>events</w:t>
      </w:r>
      <w:r w:rsidR="00113824" w:rsidRPr="00E9485D">
        <w:rPr>
          <w:lang w:val="en-GB"/>
        </w:rPr>
        <w:t xml:space="preserve"> </w:t>
      </w:r>
      <w:r w:rsidR="00113824">
        <w:rPr>
          <w:lang w:val="en-GB"/>
        </w:rPr>
        <w:t>start date-times (STRING)</w:t>
      </w:r>
      <w:r w:rsidRPr="00004602">
        <w:rPr>
          <w:lang w:val="en-GB"/>
        </w:rPr>
        <w:t>" |</w:t>
      </w:r>
    </w:p>
    <w:p w14:paraId="7FDD44F0" w14:textId="448AD953" w:rsidR="00B84A96" w:rsidRDefault="00004602" w:rsidP="00004602">
      <w:pPr>
        <w:pStyle w:val="a0"/>
        <w:ind w:right="1127"/>
        <w:rPr>
          <w:lang w:val="en-GB"/>
        </w:rPr>
      </w:pPr>
      <w:r w:rsidRPr="00004602">
        <w:rPr>
          <w:lang w:val="en-GB"/>
        </w:rPr>
        <w:t>+-----+--------------+-------</w:t>
      </w:r>
      <w:r w:rsidR="007C38F3">
        <w:rPr>
          <w:lang w:val="en-GB"/>
        </w:rPr>
        <w:t>---</w:t>
      </w:r>
      <w:r w:rsidRPr="00004602">
        <w:rPr>
          <w:lang w:val="en-GB"/>
        </w:rPr>
        <w:t>--------------------------+</w:t>
      </w:r>
    </w:p>
    <w:p w14:paraId="3D472406" w14:textId="77777777" w:rsidR="00B84A96" w:rsidRDefault="00B84A96" w:rsidP="00996ACB">
      <w:pPr>
        <w:pStyle w:val="a0"/>
        <w:ind w:right="1127"/>
        <w:rPr>
          <w:lang w:val="en-GB"/>
        </w:rPr>
      </w:pPr>
    </w:p>
    <w:p w14:paraId="655AEF0F" w14:textId="39A000AF" w:rsidR="00612FE7" w:rsidRPr="00E95C18" w:rsidRDefault="00F65DE0" w:rsidP="00612FE7">
      <w:pPr>
        <w:pStyle w:val="3"/>
        <w:rPr>
          <w:lang w:val="en-GB"/>
        </w:rPr>
      </w:pPr>
      <w:bookmarkStart w:id="26" w:name="_Toc88481716"/>
      <w:r>
        <w:rPr>
          <w:lang w:val="en-GB"/>
        </w:rPr>
        <w:t>up-t</w:t>
      </w:r>
      <w:r w:rsidR="00E5214F">
        <w:rPr>
          <w:lang w:val="en-GB"/>
        </w:rPr>
        <w:t>o-</w:t>
      </w:r>
      <w:r>
        <w:rPr>
          <w:lang w:val="en-GB"/>
        </w:rPr>
        <w:t>d</w:t>
      </w:r>
      <w:r w:rsidR="00E5214F">
        <w:rPr>
          <w:lang w:val="en-GB"/>
        </w:rPr>
        <w:t xml:space="preserve">ate </w:t>
      </w:r>
      <w:r w:rsidR="00612FE7">
        <w:rPr>
          <w:lang w:val="en-GB"/>
        </w:rPr>
        <w:t xml:space="preserve">Irrigation </w:t>
      </w:r>
      <w:r w:rsidR="0005485C">
        <w:rPr>
          <w:lang w:val="en-GB"/>
        </w:rPr>
        <w:t>Plan</w:t>
      </w:r>
      <w:r w:rsidR="00612FE7" w:rsidRPr="00E95C18">
        <w:rPr>
          <w:lang w:val="en-GB"/>
        </w:rPr>
        <w:t xml:space="preserve"> File Format</w:t>
      </w:r>
      <w:bookmarkEnd w:id="26"/>
    </w:p>
    <w:p w14:paraId="7DF19D6D" w14:textId="77777777" w:rsidR="00612FE7" w:rsidRDefault="00612FE7" w:rsidP="00996ACB">
      <w:pPr>
        <w:pStyle w:val="a0"/>
        <w:ind w:right="1127"/>
        <w:rPr>
          <w:lang w:val="en-GB"/>
        </w:rPr>
      </w:pPr>
    </w:p>
    <w:p w14:paraId="3B3C864E" w14:textId="7B695261" w:rsidR="00F006D5" w:rsidRDefault="00F006D5" w:rsidP="00996ACB">
      <w:pPr>
        <w:pStyle w:val="a0"/>
        <w:ind w:right="1127"/>
        <w:rPr>
          <w:lang w:val="en-GB"/>
        </w:rPr>
      </w:pPr>
      <w:r w:rsidRPr="00E95C18">
        <w:rPr>
          <w:lang w:val="en-GB"/>
        </w:rPr>
        <w:t>A</w:t>
      </w:r>
      <w:r>
        <w:rPr>
          <w:lang w:val="en-GB"/>
        </w:rPr>
        <w:t xml:space="preserve"> GeoPackage</w:t>
      </w:r>
      <w:r w:rsidRPr="00E95C18">
        <w:rPr>
          <w:lang w:val="en-GB"/>
        </w:rPr>
        <w:t xml:space="preserve"> </w:t>
      </w:r>
      <w:r w:rsidR="00E5214F">
        <w:rPr>
          <w:lang w:val="en-GB"/>
        </w:rPr>
        <w:t xml:space="preserve">for an </w:t>
      </w:r>
      <w:r w:rsidR="00947A4F">
        <w:rPr>
          <w:lang w:val="en-GB"/>
        </w:rPr>
        <w:t>u</w:t>
      </w:r>
      <w:r w:rsidR="008D5A96">
        <w:rPr>
          <w:lang w:val="en-GB"/>
        </w:rPr>
        <w:t>p</w:t>
      </w:r>
      <w:r w:rsidR="00E5214F">
        <w:rPr>
          <w:lang w:val="en-GB"/>
        </w:rPr>
        <w:t>-</w:t>
      </w:r>
      <w:r w:rsidR="00947A4F">
        <w:rPr>
          <w:lang w:val="en-GB"/>
        </w:rPr>
        <w:t>t</w:t>
      </w:r>
      <w:r w:rsidR="008D5A96">
        <w:rPr>
          <w:lang w:val="en-GB"/>
        </w:rPr>
        <w:t>o</w:t>
      </w:r>
      <w:r w:rsidR="00E5214F">
        <w:rPr>
          <w:lang w:val="en-GB"/>
        </w:rPr>
        <w:t>-</w:t>
      </w:r>
      <w:r w:rsidR="00947A4F">
        <w:rPr>
          <w:lang w:val="en-GB"/>
        </w:rPr>
        <w:t>d</w:t>
      </w:r>
      <w:r w:rsidR="008D5A96">
        <w:rPr>
          <w:lang w:val="en-GB"/>
        </w:rPr>
        <w:t>ate</w:t>
      </w:r>
      <w:r>
        <w:rPr>
          <w:lang w:val="en-GB"/>
        </w:rPr>
        <w:t xml:space="preserve"> </w:t>
      </w:r>
      <w:r w:rsidR="00281A66">
        <w:rPr>
          <w:lang w:val="en-GB"/>
        </w:rPr>
        <w:t>I</w:t>
      </w:r>
      <w:r>
        <w:rPr>
          <w:lang w:val="en-GB"/>
        </w:rPr>
        <w:t>rrigation</w:t>
      </w:r>
      <w:r w:rsidRPr="00E95C18">
        <w:rPr>
          <w:lang w:val="en-GB"/>
        </w:rPr>
        <w:t xml:space="preserve"> </w:t>
      </w:r>
      <w:r w:rsidR="0005485C">
        <w:rPr>
          <w:lang w:val="en-GB"/>
        </w:rPr>
        <w:t>Plan</w:t>
      </w:r>
      <w:r w:rsidRPr="00E95C18">
        <w:rPr>
          <w:lang w:val="en-GB"/>
        </w:rPr>
        <w:t xml:space="preserve"> MUST contain the following additional tables:</w:t>
      </w:r>
    </w:p>
    <w:p w14:paraId="504B5674" w14:textId="77777777" w:rsidR="00D3143A" w:rsidRPr="00E95C18" w:rsidRDefault="00D3143A" w:rsidP="00996ACB">
      <w:pPr>
        <w:pStyle w:val="a0"/>
        <w:ind w:right="1127"/>
        <w:rPr>
          <w:lang w:val="en-GB"/>
        </w:rPr>
      </w:pPr>
    </w:p>
    <w:p w14:paraId="5146EC09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+=========================================================+</w:t>
      </w:r>
    </w:p>
    <w:p w14:paraId="28D9ED2A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           TABLE gpkg_contents                      |</w:t>
      </w:r>
    </w:p>
    <w:p w14:paraId="4B6C1A35" w14:textId="340777EF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lastRenderedPageBreak/>
        <w:t>+=====+=============</w:t>
      </w:r>
      <w:r w:rsidR="00DB7BCB">
        <w:rPr>
          <w:lang w:val="en-GB"/>
        </w:rPr>
        <w:t>=</w:t>
      </w:r>
      <w:r w:rsidRPr="00F16BB3">
        <w:rPr>
          <w:lang w:val="en-GB"/>
        </w:rPr>
        <w:t>===</w:t>
      </w:r>
      <w:r w:rsidR="00DB7BCB">
        <w:rPr>
          <w:lang w:val="en-GB"/>
        </w:rPr>
        <w:t>+</w:t>
      </w:r>
      <w:r w:rsidRPr="00F16BB3">
        <w:rPr>
          <w:lang w:val="en-GB"/>
        </w:rPr>
        <w:t>=================================+</w:t>
      </w:r>
    </w:p>
    <w:p w14:paraId="0D3634B4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ROW | COLUMN          | VALUE                           |</w:t>
      </w:r>
    </w:p>
    <w:p w14:paraId="7390A1DF" w14:textId="5AAABDB9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+-----+-------------</w:t>
      </w:r>
      <w:r w:rsidR="00DB7BCB">
        <w:rPr>
          <w:lang w:val="en-GB"/>
        </w:rPr>
        <w:t>-</w:t>
      </w:r>
      <w:r w:rsidRPr="00F16BB3">
        <w:rPr>
          <w:lang w:val="en-GB"/>
        </w:rPr>
        <w:t>---</w:t>
      </w:r>
      <w:r w:rsidR="00DB7BCB">
        <w:rPr>
          <w:lang w:val="en-GB"/>
        </w:rPr>
        <w:t>+</w:t>
      </w:r>
      <w:r w:rsidRPr="00F16BB3">
        <w:rPr>
          <w:lang w:val="en-GB"/>
        </w:rPr>
        <w:t>---------------------------------+</w:t>
      </w:r>
    </w:p>
    <w:p w14:paraId="0E9EE8F7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                   …                                |</w:t>
      </w:r>
    </w:p>
    <w:p w14:paraId="015C1670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+-----+-----------------+---------------------------------+</w:t>
      </w:r>
    </w:p>
    <w:p w14:paraId="44D57DD6" w14:textId="755E6E1D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| table_name      | "da</w:t>
      </w:r>
      <w:r w:rsidR="0003287A">
        <w:rPr>
          <w:lang w:val="en-GB"/>
        </w:rPr>
        <w:t>y</w:t>
      </w:r>
      <w:r w:rsidRPr="00F16BB3">
        <w:rPr>
          <w:lang w:val="en-GB"/>
        </w:rPr>
        <w:t xml:space="preserve">"          </w:t>
      </w:r>
      <w:r>
        <w:rPr>
          <w:lang w:val="en-GB"/>
        </w:rPr>
        <w:t xml:space="preserve">  </w:t>
      </w:r>
      <w:r w:rsidRPr="00F16BB3">
        <w:rPr>
          <w:lang w:val="en-GB"/>
        </w:rPr>
        <w:t xml:space="preserve">              </w:t>
      </w:r>
      <w:r w:rsidR="008E07A5">
        <w:rPr>
          <w:lang w:val="en-GB"/>
        </w:rPr>
        <w:t xml:space="preserve"> </w:t>
      </w:r>
      <w:r w:rsidRPr="00F16BB3">
        <w:rPr>
          <w:lang w:val="en-GB"/>
        </w:rPr>
        <w:t>|</w:t>
      </w:r>
    </w:p>
    <w:p w14:paraId="4D494898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0F72C9F6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| data_type       | "2d-gridded-coverage|features"  |</w:t>
      </w:r>
    </w:p>
    <w:p w14:paraId="41BA9492" w14:textId="1E40879E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</w:t>
      </w:r>
      <w:r w:rsidR="009C7536">
        <w:rPr>
          <w:lang w:val="en-GB"/>
        </w:rPr>
        <w:t>+</w:t>
      </w:r>
      <w:r w:rsidRPr="00F16BB3">
        <w:rPr>
          <w:lang w:val="en-GB"/>
        </w:rPr>
        <w:t>-----------------+---------------------------------+</w:t>
      </w:r>
    </w:p>
    <w:p w14:paraId="2DE27357" w14:textId="52B5E002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 w:rsidR="000E2D44">
        <w:rPr>
          <w:lang w:val="en-GB"/>
        </w:rPr>
        <w:t xml:space="preserve">min_x          </w:t>
      </w:r>
      <w:r w:rsidRPr="00F16BB3">
        <w:rPr>
          <w:lang w:val="en-GB"/>
        </w:rPr>
        <w:t xml:space="preserve"> | </w:t>
      </w:r>
      <w:r w:rsidR="003A137F" w:rsidRPr="00E95C18">
        <w:rPr>
          <w:lang w:val="en-GB"/>
        </w:rPr>
        <w:t>"</w:t>
      </w:r>
      <w:r w:rsidR="000E2D44">
        <w:rPr>
          <w:lang w:val="en-GB"/>
        </w:rPr>
        <w:t>min_longitude</w:t>
      </w:r>
      <w:r w:rsidR="003A137F" w:rsidRPr="00E95C18">
        <w:rPr>
          <w:lang w:val="en-GB"/>
        </w:rPr>
        <w:t>"</w:t>
      </w:r>
      <w:r w:rsidR="008C6361">
        <w:rPr>
          <w:lang w:val="en-GB"/>
        </w:rPr>
        <w:t xml:space="preserve">          </w:t>
      </w:r>
      <w:r w:rsidRPr="00F16BB3">
        <w:rPr>
          <w:lang w:val="en-GB"/>
        </w:rPr>
        <w:t xml:space="preserve">       |</w:t>
      </w:r>
    </w:p>
    <w:p w14:paraId="636FA353" w14:textId="77777777" w:rsid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4F7910AF" w14:textId="2D6229CB" w:rsidR="000E2D44" w:rsidRPr="00F16BB3" w:rsidRDefault="000E2D44" w:rsidP="000E2D44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 w:rsidR="008C6361">
        <w:rPr>
          <w:lang w:val="en-GB"/>
        </w:rPr>
        <w:t xml:space="preserve">min_y          </w:t>
      </w:r>
      <w:r w:rsidRPr="00F16BB3">
        <w:rPr>
          <w:lang w:val="en-GB"/>
        </w:rPr>
        <w:t xml:space="preserve"> | </w:t>
      </w:r>
      <w:r w:rsidRPr="00E95C18">
        <w:rPr>
          <w:lang w:val="en-GB"/>
        </w:rPr>
        <w:t>"</w:t>
      </w:r>
      <w:r>
        <w:rPr>
          <w:lang w:val="en-GB"/>
        </w:rPr>
        <w:t>min_</w:t>
      </w:r>
      <w:r w:rsidR="008C6361">
        <w:rPr>
          <w:lang w:val="en-GB"/>
        </w:rPr>
        <w:t>latitude</w:t>
      </w:r>
      <w:r w:rsidRPr="00E95C18">
        <w:rPr>
          <w:lang w:val="en-GB"/>
        </w:rPr>
        <w:t>"</w:t>
      </w:r>
      <w:r w:rsidR="008C6361">
        <w:rPr>
          <w:lang w:val="en-GB"/>
        </w:rPr>
        <w:t xml:space="preserve">           </w:t>
      </w:r>
      <w:r w:rsidRPr="00F16BB3">
        <w:rPr>
          <w:lang w:val="en-GB"/>
        </w:rPr>
        <w:t xml:space="preserve">       |</w:t>
      </w:r>
    </w:p>
    <w:p w14:paraId="7281E103" w14:textId="77777777" w:rsidR="000E2D44" w:rsidRDefault="000E2D44" w:rsidP="000E2D44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509FAA2A" w14:textId="13EE200B" w:rsidR="008C6361" w:rsidRPr="00F16BB3" w:rsidRDefault="008C6361" w:rsidP="008C6361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>
        <w:rPr>
          <w:lang w:val="en-GB"/>
        </w:rPr>
        <w:t xml:space="preserve">max_x          </w:t>
      </w:r>
      <w:r w:rsidRPr="00F16BB3">
        <w:rPr>
          <w:lang w:val="en-GB"/>
        </w:rPr>
        <w:t xml:space="preserve"> | </w:t>
      </w:r>
      <w:r w:rsidRPr="00E95C18">
        <w:rPr>
          <w:lang w:val="en-GB"/>
        </w:rPr>
        <w:t>"</w:t>
      </w:r>
      <w:r>
        <w:rPr>
          <w:lang w:val="en-GB"/>
        </w:rPr>
        <w:t>max_longitude</w:t>
      </w:r>
      <w:r w:rsidRPr="00E95C18">
        <w:rPr>
          <w:lang w:val="en-GB"/>
        </w:rPr>
        <w:t>"</w:t>
      </w:r>
      <w:r>
        <w:rPr>
          <w:lang w:val="en-GB"/>
        </w:rPr>
        <w:t xml:space="preserve">          </w:t>
      </w:r>
      <w:r w:rsidRPr="00F16BB3">
        <w:rPr>
          <w:lang w:val="en-GB"/>
        </w:rPr>
        <w:t xml:space="preserve">       |</w:t>
      </w:r>
    </w:p>
    <w:p w14:paraId="184FE587" w14:textId="77777777" w:rsidR="008C6361" w:rsidRDefault="008C6361" w:rsidP="008C6361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4C251E78" w14:textId="1799217E" w:rsidR="008C6361" w:rsidRPr="00F16BB3" w:rsidRDefault="008C6361" w:rsidP="008C6361">
      <w:pPr>
        <w:pStyle w:val="a0"/>
        <w:ind w:right="1127"/>
        <w:rPr>
          <w:lang w:val="en-GB"/>
        </w:rPr>
      </w:pPr>
      <w:r w:rsidRPr="00F16BB3">
        <w:rPr>
          <w:lang w:val="en-GB"/>
        </w:rPr>
        <w:t xml:space="preserve">|     | </w:t>
      </w:r>
      <w:r>
        <w:rPr>
          <w:lang w:val="en-GB"/>
        </w:rPr>
        <w:t xml:space="preserve">max_y          </w:t>
      </w:r>
      <w:r w:rsidRPr="00F16BB3">
        <w:rPr>
          <w:lang w:val="en-GB"/>
        </w:rPr>
        <w:t xml:space="preserve"> | </w:t>
      </w:r>
      <w:r w:rsidRPr="00E95C18">
        <w:rPr>
          <w:lang w:val="en-GB"/>
        </w:rPr>
        <w:t>"</w:t>
      </w:r>
      <w:r>
        <w:rPr>
          <w:lang w:val="en-GB"/>
        </w:rPr>
        <w:t>max_latitude</w:t>
      </w:r>
      <w:r w:rsidRPr="00E95C18">
        <w:rPr>
          <w:lang w:val="en-GB"/>
        </w:rPr>
        <w:t>"</w:t>
      </w:r>
      <w:r>
        <w:rPr>
          <w:lang w:val="en-GB"/>
        </w:rPr>
        <w:t xml:space="preserve">           </w:t>
      </w:r>
      <w:r w:rsidRPr="00F16BB3">
        <w:rPr>
          <w:lang w:val="en-GB"/>
        </w:rPr>
        <w:t xml:space="preserve">       |</w:t>
      </w:r>
    </w:p>
    <w:p w14:paraId="470EC4CC" w14:textId="77777777" w:rsidR="008C6361" w:rsidRPr="00F16BB3" w:rsidRDefault="008C6361" w:rsidP="008C6361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+-----------------+---------------------------------+</w:t>
      </w:r>
    </w:p>
    <w:p w14:paraId="4CD9955F" w14:textId="77777777" w:rsidR="00F16BB3" w:rsidRPr="00F16BB3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|     | srs_id          | "4326"                          |</w:t>
      </w:r>
    </w:p>
    <w:p w14:paraId="122318BC" w14:textId="7DA267B6" w:rsidR="00996ACB" w:rsidRDefault="00F16BB3" w:rsidP="00F16BB3">
      <w:pPr>
        <w:pStyle w:val="a0"/>
        <w:ind w:right="1127"/>
        <w:rPr>
          <w:lang w:val="en-GB"/>
        </w:rPr>
      </w:pPr>
      <w:r w:rsidRPr="00F16BB3">
        <w:rPr>
          <w:lang w:val="en-GB"/>
        </w:rPr>
        <w:t>+-----+-----------------+---------------------------------+</w:t>
      </w:r>
    </w:p>
    <w:p w14:paraId="798DC322" w14:textId="77777777" w:rsidR="00E86680" w:rsidRPr="00E95C18" w:rsidRDefault="00E86680" w:rsidP="00E8668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r>
        <w:rPr>
          <w:lang w:val="en-GB"/>
        </w:rPr>
        <w:t xml:space="preserve">table_name     </w:t>
      </w:r>
      <w:r w:rsidRPr="00E95C18">
        <w:rPr>
          <w:lang w:val="en-GB"/>
        </w:rPr>
        <w:t xml:space="preserve"> | "</w:t>
      </w:r>
      <w:r>
        <w:rPr>
          <w:lang w:val="en-GB"/>
        </w:rPr>
        <w:t>planning_info</w:t>
      </w:r>
      <w:r w:rsidRPr="00E95C18">
        <w:rPr>
          <w:lang w:val="en-GB"/>
        </w:rPr>
        <w:t xml:space="preserve">"     </w:t>
      </w:r>
      <w:r>
        <w:rPr>
          <w:lang w:val="en-GB"/>
        </w:rPr>
        <w:t xml:space="preserve">          </w:t>
      </w:r>
      <w:r w:rsidRPr="00E95C18">
        <w:rPr>
          <w:lang w:val="en-GB"/>
        </w:rPr>
        <w:t xml:space="preserve">  |</w:t>
      </w:r>
    </w:p>
    <w:p w14:paraId="4E83E690" w14:textId="77777777" w:rsidR="00E86680" w:rsidRPr="00E95C18" w:rsidRDefault="00E86680" w:rsidP="00E86680">
      <w:pPr>
        <w:pStyle w:val="a0"/>
        <w:ind w:right="1127"/>
        <w:rPr>
          <w:lang w:val="en-GB"/>
        </w:rPr>
      </w:pPr>
      <w:r w:rsidRPr="00E95C18">
        <w:rPr>
          <w:lang w:val="en-GB"/>
        </w:rPr>
        <w:t>|     +-------------</w:t>
      </w:r>
      <w:r>
        <w:rPr>
          <w:lang w:val="en-GB"/>
        </w:rPr>
        <w:t>-</w:t>
      </w:r>
      <w:r w:rsidRPr="00E95C18">
        <w:rPr>
          <w:lang w:val="en-GB"/>
        </w:rPr>
        <w:t>---</w:t>
      </w:r>
      <w:r>
        <w:rPr>
          <w:lang w:val="en-GB"/>
        </w:rPr>
        <w:t>+</w:t>
      </w:r>
      <w:r w:rsidRPr="00E95C18">
        <w:rPr>
          <w:lang w:val="en-GB"/>
        </w:rPr>
        <w:t>---------------------------------+</w:t>
      </w:r>
    </w:p>
    <w:p w14:paraId="3530FBDA" w14:textId="77777777" w:rsidR="00E86680" w:rsidRDefault="00E86680" w:rsidP="00E8668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r>
        <w:rPr>
          <w:lang w:val="en-GB"/>
        </w:rPr>
        <w:t xml:space="preserve">data_type       </w:t>
      </w:r>
      <w:r w:rsidRPr="00E95C18">
        <w:rPr>
          <w:lang w:val="en-GB"/>
        </w:rPr>
        <w:t>| "</w:t>
      </w:r>
      <w:r>
        <w:rPr>
          <w:lang w:val="en-GB"/>
        </w:rPr>
        <w:t>attributes</w:t>
      </w:r>
      <w:r w:rsidRPr="00E95C18">
        <w:rPr>
          <w:lang w:val="en-GB"/>
        </w:rPr>
        <w:t xml:space="preserve">"                </w:t>
      </w:r>
      <w:r>
        <w:rPr>
          <w:lang w:val="en-GB"/>
        </w:rPr>
        <w:t xml:space="preserve">  </w:t>
      </w:r>
      <w:r w:rsidRPr="00E95C18">
        <w:rPr>
          <w:lang w:val="en-GB"/>
        </w:rPr>
        <w:t xml:space="preserve">  |</w:t>
      </w:r>
    </w:p>
    <w:p w14:paraId="333AB65C" w14:textId="77777777" w:rsidR="00E86680" w:rsidRDefault="00E86680" w:rsidP="00E86680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+-----+-------------</w:t>
      </w:r>
      <w:r>
        <w:rPr>
          <w:lang w:val="en-GB"/>
        </w:rPr>
        <w:t>-</w:t>
      </w:r>
      <w:r w:rsidRPr="00E95C18">
        <w:rPr>
          <w:lang w:val="en-GB"/>
        </w:rPr>
        <w:t>---+---------------------------------+</w:t>
      </w:r>
    </w:p>
    <w:p w14:paraId="76EB287D" w14:textId="77777777" w:rsidR="00E86680" w:rsidRDefault="00E86680" w:rsidP="00F16BB3">
      <w:pPr>
        <w:pStyle w:val="a0"/>
        <w:ind w:right="1127"/>
        <w:rPr>
          <w:lang w:val="en-GB"/>
        </w:rPr>
      </w:pPr>
    </w:p>
    <w:p w14:paraId="232E83D6" w14:textId="77777777" w:rsidR="00A936FA" w:rsidRPr="00004602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>+=========================================================+</w:t>
      </w:r>
    </w:p>
    <w:p w14:paraId="4A846DE7" w14:textId="77777777" w:rsidR="00A936FA" w:rsidRPr="00004602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           TABLE </w:t>
      </w:r>
      <w:r>
        <w:rPr>
          <w:lang w:val="en-GB"/>
        </w:rPr>
        <w:t xml:space="preserve">planning_info </w:t>
      </w:r>
      <w:r w:rsidRPr="00004602">
        <w:rPr>
          <w:lang w:val="en-GB"/>
        </w:rPr>
        <w:t xml:space="preserve">                     |</w:t>
      </w:r>
    </w:p>
    <w:p w14:paraId="5579037E" w14:textId="07DF2BE5" w:rsidR="00A936FA" w:rsidRPr="00004602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>+=====+============+========</w:t>
      </w:r>
      <w:r w:rsidR="00243E51">
        <w:rPr>
          <w:lang w:val="en-GB"/>
        </w:rPr>
        <w:t>=====</w:t>
      </w:r>
      <w:r w:rsidRPr="00004602">
        <w:rPr>
          <w:lang w:val="en-GB"/>
        </w:rPr>
        <w:t>=========================+</w:t>
      </w:r>
    </w:p>
    <w:p w14:paraId="1E87EB0B" w14:textId="24ABCA92" w:rsidR="00A936FA" w:rsidRPr="00004602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ROW | COLUMN     | </w:t>
      </w:r>
      <w:r w:rsidR="00243E51">
        <w:rPr>
          <w:lang w:val="en-GB"/>
        </w:rPr>
        <w:t xml:space="preserve">     </w:t>
      </w:r>
      <w:r w:rsidRPr="00004602">
        <w:rPr>
          <w:lang w:val="en-GB"/>
        </w:rPr>
        <w:t>VALUE                           |</w:t>
      </w:r>
    </w:p>
    <w:p w14:paraId="5F50B88C" w14:textId="63747AE4" w:rsidR="00A936FA" w:rsidRPr="00004602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>+-----+------------+------</w:t>
      </w:r>
      <w:r w:rsidR="00243E51">
        <w:rPr>
          <w:lang w:val="en-GB"/>
        </w:rPr>
        <w:t>-----</w:t>
      </w:r>
      <w:r w:rsidRPr="00004602">
        <w:rPr>
          <w:lang w:val="en-GB"/>
        </w:rPr>
        <w:t>---------------------------+</w:t>
      </w:r>
    </w:p>
    <w:p w14:paraId="36C4AB80" w14:textId="608B42AD" w:rsidR="00A936FA" w:rsidRPr="00004602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 w:rsidR="0014487C">
        <w:rPr>
          <w:lang w:val="en-GB"/>
        </w:rPr>
        <w:t>event</w:t>
      </w:r>
      <w:r w:rsidR="002F449C">
        <w:rPr>
          <w:lang w:val="en-GB"/>
        </w:rPr>
        <w:t>s</w:t>
      </w:r>
      <w:r w:rsidR="00850A01">
        <w:rPr>
          <w:lang w:val="en-GB"/>
        </w:rPr>
        <w:t xml:space="preserve">     </w:t>
      </w:r>
      <w:r w:rsidR="0014487C">
        <w:rPr>
          <w:lang w:val="en-GB"/>
        </w:rPr>
        <w:t>|</w:t>
      </w:r>
      <w:r w:rsidR="0014487C" w:rsidRPr="00004602">
        <w:rPr>
          <w:lang w:val="en-GB"/>
        </w:rPr>
        <w:t xml:space="preserve"> "</w:t>
      </w:r>
      <w:r w:rsidR="00850A01">
        <w:rPr>
          <w:lang w:val="en-GB"/>
        </w:rPr>
        <w:t xml:space="preserve">total </w:t>
      </w:r>
      <w:r w:rsidR="0014487C">
        <w:rPr>
          <w:lang w:val="en-GB"/>
        </w:rPr>
        <w:t>number of event</w:t>
      </w:r>
      <w:r w:rsidR="002F449C">
        <w:rPr>
          <w:lang w:val="en-GB"/>
        </w:rPr>
        <w:t>s</w:t>
      </w:r>
      <w:r w:rsidR="0014487C">
        <w:rPr>
          <w:lang w:val="en-GB"/>
        </w:rPr>
        <w:t xml:space="preserve"> (INTEGER)</w:t>
      </w:r>
      <w:r w:rsidR="0014487C" w:rsidRPr="00004602">
        <w:rPr>
          <w:lang w:val="en-GB"/>
        </w:rPr>
        <w:t xml:space="preserve">" </w:t>
      </w:r>
      <w:r w:rsidR="0014487C">
        <w:rPr>
          <w:lang w:val="en-GB"/>
        </w:rPr>
        <w:t xml:space="preserve"> </w:t>
      </w:r>
      <w:r w:rsidR="0014487C" w:rsidRPr="00004602">
        <w:rPr>
          <w:lang w:val="en-GB"/>
        </w:rPr>
        <w:t xml:space="preserve"> </w:t>
      </w:r>
      <w:r w:rsidRPr="00004602">
        <w:rPr>
          <w:lang w:val="en-GB"/>
        </w:rPr>
        <w:t>|</w:t>
      </w:r>
    </w:p>
    <w:p w14:paraId="31F422C5" w14:textId="260AFCCD" w:rsidR="00A936FA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+------------+------</w:t>
      </w:r>
      <w:r w:rsidR="00243E51">
        <w:rPr>
          <w:lang w:val="en-GB"/>
        </w:rPr>
        <w:t>-----</w:t>
      </w:r>
      <w:r w:rsidRPr="00004602">
        <w:rPr>
          <w:lang w:val="en-GB"/>
        </w:rPr>
        <w:t>---------------------------+</w:t>
      </w:r>
    </w:p>
    <w:p w14:paraId="7DE6AE2A" w14:textId="3E181145" w:rsidR="00A936FA" w:rsidRDefault="00A936FA" w:rsidP="00A936FA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 w:rsidR="00145BF6">
        <w:rPr>
          <w:lang w:val="en-GB"/>
        </w:rPr>
        <w:t>amount</w:t>
      </w:r>
      <w:r w:rsidR="002E4859">
        <w:rPr>
          <w:lang w:val="en-GB"/>
        </w:rPr>
        <w:t xml:space="preserve">     </w:t>
      </w:r>
      <w:r w:rsidRPr="00004602">
        <w:rPr>
          <w:lang w:val="en-GB"/>
        </w:rPr>
        <w:t>| "</w:t>
      </w:r>
      <w:r>
        <w:rPr>
          <w:lang w:val="en-GB"/>
        </w:rPr>
        <w:t>total_amount(m</w:t>
      </w:r>
      <w:r w:rsidR="00CC525E">
        <w:rPr>
          <w:vertAlign w:val="superscript"/>
          <w:lang w:val="en-GB"/>
        </w:rPr>
        <w:t>3</w:t>
      </w:r>
      <w:r>
        <w:rPr>
          <w:lang w:val="en-GB"/>
        </w:rPr>
        <w:t>)</w:t>
      </w:r>
      <w:r w:rsidR="00243E51">
        <w:rPr>
          <w:lang w:val="en-GB"/>
        </w:rPr>
        <w:t xml:space="preserve"> (</w:t>
      </w:r>
      <w:r w:rsidR="00894D2D">
        <w:rPr>
          <w:lang w:val="en-GB"/>
        </w:rPr>
        <w:t>INTEGER</w:t>
      </w:r>
      <w:r w:rsidR="00C03DA8">
        <w:rPr>
          <w:lang w:val="en-GB"/>
        </w:rPr>
        <w:t>)</w:t>
      </w:r>
      <w:r w:rsidRPr="00004602">
        <w:rPr>
          <w:lang w:val="en-GB"/>
        </w:rPr>
        <w:t>"</w:t>
      </w:r>
      <w:r w:rsidR="00894D2D">
        <w:rPr>
          <w:lang w:val="en-GB"/>
        </w:rPr>
        <w:t xml:space="preserve">        </w:t>
      </w:r>
      <w:r w:rsidRPr="00004602">
        <w:rPr>
          <w:lang w:val="en-GB"/>
        </w:rPr>
        <w:t xml:space="preserve"> |</w:t>
      </w:r>
    </w:p>
    <w:p w14:paraId="68D44683" w14:textId="77777777" w:rsidR="004A0712" w:rsidRDefault="004A0712" w:rsidP="004A0712">
      <w:pPr>
        <w:pStyle w:val="a0"/>
        <w:ind w:right="1127"/>
        <w:rPr>
          <w:lang w:val="en-GB"/>
        </w:rPr>
      </w:pPr>
      <w:r w:rsidRPr="00004602">
        <w:rPr>
          <w:lang w:val="en-GB"/>
        </w:rPr>
        <w:t>|     +------------+------</w:t>
      </w:r>
      <w:r>
        <w:rPr>
          <w:lang w:val="en-GB"/>
        </w:rPr>
        <w:t>-----</w:t>
      </w:r>
      <w:r w:rsidRPr="00004602">
        <w:rPr>
          <w:lang w:val="en-GB"/>
        </w:rPr>
        <w:t>---------------------------+</w:t>
      </w:r>
    </w:p>
    <w:p w14:paraId="46A952A4" w14:textId="2FDB3BBC" w:rsidR="004A0712" w:rsidRDefault="004A0712" w:rsidP="00C755A7">
      <w:pPr>
        <w:pStyle w:val="a0"/>
        <w:ind w:right="1127"/>
        <w:rPr>
          <w:lang w:val="en-GB"/>
        </w:rPr>
      </w:pPr>
      <w:r w:rsidRPr="00004602">
        <w:rPr>
          <w:lang w:val="en-GB"/>
        </w:rPr>
        <w:t xml:space="preserve">|     | </w:t>
      </w:r>
      <w:r w:rsidR="00C35CCB">
        <w:rPr>
          <w:lang w:val="en-GB"/>
        </w:rPr>
        <w:t xml:space="preserve">start      </w:t>
      </w:r>
      <w:r w:rsidRPr="00004602">
        <w:rPr>
          <w:lang w:val="en-GB"/>
        </w:rPr>
        <w:t>| "</w:t>
      </w:r>
      <w:r w:rsidR="00C35CCB">
        <w:rPr>
          <w:lang w:val="en-GB"/>
        </w:rPr>
        <w:t>events</w:t>
      </w:r>
      <w:r w:rsidR="00C35CCB" w:rsidRPr="00E9485D">
        <w:rPr>
          <w:lang w:val="en-GB"/>
        </w:rPr>
        <w:t xml:space="preserve"> </w:t>
      </w:r>
      <w:r w:rsidR="00C35CCB">
        <w:rPr>
          <w:lang w:val="en-GB"/>
        </w:rPr>
        <w:t>start date-times (STRING)</w:t>
      </w:r>
      <w:r w:rsidRPr="00004602">
        <w:rPr>
          <w:lang w:val="en-GB"/>
        </w:rPr>
        <w:t>"</w:t>
      </w:r>
      <w:r>
        <w:rPr>
          <w:lang w:val="en-GB"/>
        </w:rPr>
        <w:t xml:space="preserve"> </w:t>
      </w:r>
      <w:r w:rsidR="00C35CCB">
        <w:rPr>
          <w:lang w:val="en-GB"/>
        </w:rPr>
        <w:t xml:space="preserve"> </w:t>
      </w:r>
      <w:r w:rsidRPr="00004602">
        <w:rPr>
          <w:lang w:val="en-GB"/>
        </w:rPr>
        <w:t xml:space="preserve"> |</w:t>
      </w:r>
    </w:p>
    <w:p w14:paraId="4E891C37" w14:textId="73BB719C" w:rsidR="00A936FA" w:rsidRPr="00004602" w:rsidRDefault="00A936FA" w:rsidP="00A936FA">
      <w:pPr>
        <w:pStyle w:val="a0"/>
        <w:ind w:right="1127"/>
        <w:rPr>
          <w:lang w:val="en-GB"/>
        </w:rPr>
      </w:pPr>
      <w:r w:rsidRPr="00E95C18">
        <w:rPr>
          <w:lang w:val="en-GB"/>
        </w:rPr>
        <w:t>+-----+------------+----</w:t>
      </w:r>
      <w:r w:rsidR="00243E51">
        <w:rPr>
          <w:lang w:val="en-GB"/>
        </w:rPr>
        <w:t>-----</w:t>
      </w:r>
      <w:r w:rsidRPr="00E95C18">
        <w:rPr>
          <w:lang w:val="en-GB"/>
        </w:rPr>
        <w:t>-----------------------------+</w:t>
      </w:r>
    </w:p>
    <w:p w14:paraId="1F4D8815" w14:textId="77777777" w:rsidR="004A3700" w:rsidRDefault="004A3700" w:rsidP="00D545BC">
      <w:pPr>
        <w:pStyle w:val="a0"/>
        <w:ind w:left="567" w:right="1127"/>
        <w:rPr>
          <w:lang w:val="en-GB"/>
        </w:rPr>
      </w:pPr>
    </w:p>
    <w:p w14:paraId="51A67BED" w14:textId="62975878" w:rsidR="00D25BA3" w:rsidRPr="00E95C18" w:rsidRDefault="00D25BA3" w:rsidP="00D25BA3">
      <w:pPr>
        <w:pStyle w:val="3"/>
        <w:rPr>
          <w:lang w:val="en-GB"/>
        </w:rPr>
      </w:pPr>
      <w:bookmarkStart w:id="27" w:name="_Toc88481717"/>
      <w:r>
        <w:rPr>
          <w:lang w:val="en-GB"/>
        </w:rPr>
        <w:t xml:space="preserve">Features and </w:t>
      </w:r>
      <w:r w:rsidR="00BA5C07">
        <w:rPr>
          <w:lang w:val="en-GB"/>
        </w:rPr>
        <w:t>Tile</w:t>
      </w:r>
      <w:r w:rsidR="00485BA2">
        <w:rPr>
          <w:lang w:val="en-GB"/>
        </w:rPr>
        <w:t>s</w:t>
      </w:r>
      <w:r w:rsidR="00BA5C07">
        <w:rPr>
          <w:lang w:val="en-GB"/>
        </w:rPr>
        <w:t xml:space="preserve"> data_type tables</w:t>
      </w:r>
      <w:bookmarkEnd w:id="27"/>
    </w:p>
    <w:p w14:paraId="44B43C12" w14:textId="77777777" w:rsidR="00D25BA3" w:rsidRDefault="00D25BA3" w:rsidP="00D545BC">
      <w:pPr>
        <w:pStyle w:val="a0"/>
        <w:ind w:left="567" w:right="1127"/>
        <w:rPr>
          <w:lang w:val="en-GB"/>
        </w:rPr>
      </w:pPr>
    </w:p>
    <w:p w14:paraId="48928CA1" w14:textId="170C6863" w:rsid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Every </w:t>
      </w:r>
      <w:r w:rsidR="006B30C9">
        <w:rPr>
          <w:lang w:val="en-GB"/>
        </w:rPr>
        <w:t>unique</w:t>
      </w:r>
      <w:r w:rsidR="005024B9">
        <w:rPr>
          <w:lang w:val="en-GB"/>
        </w:rPr>
        <w:t>,</w:t>
      </w:r>
      <w:r w:rsidR="006B30C9">
        <w:rPr>
          <w:lang w:val="en-GB"/>
        </w:rPr>
        <w:t xml:space="preserve"> </w:t>
      </w:r>
      <w:r w:rsidRPr="00E82AC7">
        <w:rPr>
          <w:lang w:val="en-GB"/>
        </w:rPr>
        <w:t>features</w:t>
      </w:r>
      <w:r w:rsidR="00A241CE">
        <w:rPr>
          <w:lang w:val="en-GB"/>
        </w:rPr>
        <w:t xml:space="preserve"> or </w:t>
      </w:r>
      <w:r w:rsidR="00E2068C">
        <w:rPr>
          <w:lang w:val="en-GB"/>
        </w:rPr>
        <w:t>tile</w:t>
      </w:r>
      <w:r w:rsidR="00485BA2">
        <w:rPr>
          <w:lang w:val="en-GB"/>
        </w:rPr>
        <w:t>s</w:t>
      </w:r>
      <w:r w:rsidRPr="00E82AC7">
        <w:rPr>
          <w:lang w:val="en-GB"/>
        </w:rPr>
        <w:t xml:space="preserve"> data_type table</w:t>
      </w:r>
      <w:r w:rsidR="005024B9">
        <w:rPr>
          <w:lang w:val="en-GB"/>
        </w:rPr>
        <w:t>,</w:t>
      </w:r>
      <w:r w:rsidR="003B7409">
        <w:rPr>
          <w:lang w:val="en-GB"/>
        </w:rPr>
        <w:t xml:space="preserve"> within the gpkg_contents table,</w:t>
      </w:r>
      <w:r w:rsidRPr="00E82AC7">
        <w:rPr>
          <w:lang w:val="en-GB"/>
        </w:rPr>
        <w:t xml:space="preserve"> MUST be accompanied by a </w:t>
      </w:r>
      <w:r w:rsidR="005B515B">
        <w:rPr>
          <w:lang w:val="en-GB"/>
        </w:rPr>
        <w:t>user-defined</w:t>
      </w:r>
      <w:r w:rsidR="0023146F">
        <w:rPr>
          <w:lang w:val="en-GB"/>
        </w:rPr>
        <w:t xml:space="preserve"> </w:t>
      </w:r>
      <w:r w:rsidR="0097297E">
        <w:rPr>
          <w:lang w:val="en-GB"/>
        </w:rPr>
        <w:t>features</w:t>
      </w:r>
      <w:r w:rsidR="005E518A">
        <w:rPr>
          <w:lang w:val="en-GB"/>
        </w:rPr>
        <w:t xml:space="preserve"> or tile pyramid</w:t>
      </w:r>
      <w:r w:rsidR="0097297E">
        <w:rPr>
          <w:lang w:val="en-GB"/>
        </w:rPr>
        <w:t xml:space="preserve"> </w:t>
      </w:r>
      <w:r w:rsidRPr="00E82AC7">
        <w:rPr>
          <w:lang w:val="en-GB"/>
        </w:rPr>
        <w:t>dat</w:t>
      </w:r>
      <w:r w:rsidR="00C47BD9">
        <w:rPr>
          <w:lang w:val="en-GB"/>
        </w:rPr>
        <w:t>a</w:t>
      </w:r>
      <w:r w:rsidRPr="00E82AC7">
        <w:rPr>
          <w:lang w:val="en-GB"/>
        </w:rPr>
        <w:t xml:space="preserve"> table</w:t>
      </w:r>
      <w:r w:rsidR="008520B1">
        <w:rPr>
          <w:lang w:val="en-GB"/>
        </w:rPr>
        <w:t xml:space="preserve">. The name of the latter </w:t>
      </w:r>
      <w:r w:rsidR="00367EE6">
        <w:rPr>
          <w:lang w:val="en-GB"/>
        </w:rPr>
        <w:t>table</w:t>
      </w:r>
      <w:r w:rsidR="00AA3FEF">
        <w:rPr>
          <w:lang w:val="en-GB"/>
        </w:rPr>
        <w:t>(</w:t>
      </w:r>
      <w:r w:rsidR="00367EE6">
        <w:rPr>
          <w:lang w:val="en-GB"/>
        </w:rPr>
        <w:t>s</w:t>
      </w:r>
      <w:r w:rsidR="00AA3FEF">
        <w:rPr>
          <w:lang w:val="en-GB"/>
        </w:rPr>
        <w:t>)</w:t>
      </w:r>
      <w:r w:rsidR="00367EE6">
        <w:rPr>
          <w:lang w:val="en-GB"/>
        </w:rPr>
        <w:t xml:space="preserve"> </w:t>
      </w:r>
      <w:r w:rsidR="0067073B">
        <w:rPr>
          <w:lang w:val="en-GB"/>
        </w:rPr>
        <w:t>SHOULD</w:t>
      </w:r>
      <w:r w:rsidR="008520B1">
        <w:rPr>
          <w:lang w:val="en-GB"/>
        </w:rPr>
        <w:t xml:space="preserve"> </w:t>
      </w:r>
      <w:r w:rsidR="004876B0">
        <w:rPr>
          <w:lang w:val="en-GB"/>
        </w:rPr>
        <w:t>match with</w:t>
      </w:r>
      <w:r w:rsidR="00691308">
        <w:rPr>
          <w:lang w:val="en-GB"/>
        </w:rPr>
        <w:t xml:space="preserve"> the </w:t>
      </w:r>
      <w:r w:rsidR="00776F63">
        <w:rPr>
          <w:lang w:val="en-GB"/>
        </w:rPr>
        <w:t xml:space="preserve">corresponding </w:t>
      </w:r>
      <w:r w:rsidR="00691308">
        <w:rPr>
          <w:lang w:val="en-GB"/>
        </w:rPr>
        <w:t>table_name</w:t>
      </w:r>
      <w:r w:rsidR="00AA3FEF">
        <w:rPr>
          <w:lang w:val="en-GB"/>
        </w:rPr>
        <w:t>(s)</w:t>
      </w:r>
      <w:r w:rsidR="00691308">
        <w:rPr>
          <w:lang w:val="en-GB"/>
        </w:rPr>
        <w:t xml:space="preserve"> within</w:t>
      </w:r>
      <w:r w:rsidR="00A1521F">
        <w:rPr>
          <w:lang w:val="en-GB"/>
        </w:rPr>
        <w:t xml:space="preserve"> </w:t>
      </w:r>
      <w:r w:rsidR="00691308">
        <w:rPr>
          <w:lang w:val="en-GB"/>
        </w:rPr>
        <w:t>gpkg_contents table</w:t>
      </w:r>
      <w:r w:rsidR="00003AF0">
        <w:rPr>
          <w:lang w:val="en-GB"/>
        </w:rPr>
        <w:t>. For example</w:t>
      </w:r>
      <w:r w:rsidR="0046253E">
        <w:rPr>
          <w:lang w:val="en-GB"/>
        </w:rPr>
        <w:t>,</w:t>
      </w:r>
      <w:r w:rsidR="00003AF0">
        <w:rPr>
          <w:lang w:val="en-GB"/>
        </w:rPr>
        <w:t xml:space="preserve"> in the case of </w:t>
      </w:r>
      <w:r w:rsidR="0066645E">
        <w:rPr>
          <w:lang w:val="en-GB"/>
        </w:rPr>
        <w:t xml:space="preserve">the </w:t>
      </w:r>
      <w:r w:rsidR="00003AF0">
        <w:rPr>
          <w:lang w:val="en-GB"/>
        </w:rPr>
        <w:t xml:space="preserve">Irrigation </w:t>
      </w:r>
      <w:r w:rsidR="0005485C">
        <w:rPr>
          <w:lang w:val="en-GB"/>
        </w:rPr>
        <w:t>Plan</w:t>
      </w:r>
      <w:r w:rsidR="00003AF0">
        <w:rPr>
          <w:lang w:val="en-GB"/>
        </w:rPr>
        <w:t xml:space="preserve"> </w:t>
      </w:r>
      <w:r w:rsidR="0078766B">
        <w:rPr>
          <w:lang w:val="en-GB"/>
        </w:rPr>
        <w:t>GeoPackage file</w:t>
      </w:r>
      <w:r w:rsidR="003909B8">
        <w:rPr>
          <w:lang w:val="en-GB"/>
        </w:rPr>
        <w:t xml:space="preserve"> (</w:t>
      </w:r>
      <w:r w:rsidR="00884F8D" w:rsidRPr="00004602">
        <w:rPr>
          <w:lang w:val="en-GB"/>
        </w:rPr>
        <w:t>"</w:t>
      </w:r>
      <w:r w:rsidR="003909B8">
        <w:rPr>
          <w:lang w:val="en-GB"/>
        </w:rPr>
        <w:t xml:space="preserve">5.1.1 </w:t>
      </w:r>
      <w:r w:rsidR="00884F8D">
        <w:rPr>
          <w:lang w:val="en-GB"/>
        </w:rPr>
        <w:t xml:space="preserve">Irrigation </w:t>
      </w:r>
      <w:r w:rsidR="0005485C">
        <w:rPr>
          <w:lang w:val="en-GB"/>
        </w:rPr>
        <w:t>Plan</w:t>
      </w:r>
      <w:r w:rsidR="00884F8D">
        <w:rPr>
          <w:lang w:val="en-GB"/>
        </w:rPr>
        <w:t xml:space="preserve"> File Format</w:t>
      </w:r>
      <w:r w:rsidR="00884F8D" w:rsidRPr="00004602">
        <w:rPr>
          <w:lang w:val="en-GB"/>
        </w:rPr>
        <w:t>"</w:t>
      </w:r>
      <w:r w:rsidR="00884F8D">
        <w:rPr>
          <w:lang w:val="en-GB"/>
        </w:rPr>
        <w:t>)</w:t>
      </w:r>
      <w:r w:rsidR="0066645E">
        <w:rPr>
          <w:lang w:val="en-GB"/>
        </w:rPr>
        <w:t>,</w:t>
      </w:r>
      <w:r w:rsidR="00003AF0">
        <w:rPr>
          <w:lang w:val="en-GB"/>
        </w:rPr>
        <w:t xml:space="preserve"> </w:t>
      </w:r>
      <w:r w:rsidR="0003474F">
        <w:rPr>
          <w:lang w:val="en-GB"/>
        </w:rPr>
        <w:t>the features</w:t>
      </w:r>
      <w:r w:rsidR="004876B0">
        <w:rPr>
          <w:lang w:val="en-GB"/>
        </w:rPr>
        <w:t xml:space="preserve"> or </w:t>
      </w:r>
      <w:r w:rsidR="00A241CE">
        <w:rPr>
          <w:lang w:val="en-GB"/>
        </w:rPr>
        <w:t>tile data</w:t>
      </w:r>
      <w:r w:rsidR="0003474F">
        <w:rPr>
          <w:lang w:val="en-GB"/>
        </w:rPr>
        <w:t xml:space="preserve"> table</w:t>
      </w:r>
      <w:r w:rsidR="00A241CE">
        <w:rPr>
          <w:lang w:val="en-GB"/>
        </w:rPr>
        <w:t>s</w:t>
      </w:r>
      <w:r w:rsidR="0003474F">
        <w:rPr>
          <w:lang w:val="en-GB"/>
        </w:rPr>
        <w:t xml:space="preserve"> MAY take the names day_1, day_2,</w:t>
      </w:r>
      <w:r w:rsidR="00E73A91">
        <w:rPr>
          <w:lang w:val="en-GB"/>
        </w:rPr>
        <w:t xml:space="preserve"> </w:t>
      </w:r>
      <w:r w:rsidR="0003474F">
        <w:rPr>
          <w:lang w:val="en-GB"/>
        </w:rPr>
        <w:t>…,</w:t>
      </w:r>
      <w:r w:rsidR="008F2E96">
        <w:rPr>
          <w:lang w:val="en-GB"/>
        </w:rPr>
        <w:t xml:space="preserve"> day_n etc.</w:t>
      </w:r>
    </w:p>
    <w:p w14:paraId="7A24A075" w14:textId="77777777" w:rsidR="003B7409" w:rsidRPr="00E82AC7" w:rsidRDefault="003B7409" w:rsidP="00E82AC7">
      <w:pPr>
        <w:pStyle w:val="a0"/>
        <w:ind w:left="567" w:right="1127"/>
        <w:rPr>
          <w:lang w:val="en-GB"/>
        </w:rPr>
      </w:pPr>
    </w:p>
    <w:p w14:paraId="3929E769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179F88B4" w14:textId="60AF8609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 w:rsidR="009F0E99">
        <w:rPr>
          <w:lang w:val="en-GB"/>
        </w:rPr>
        <w:t xml:space="preserve">    </w:t>
      </w:r>
      <w:r w:rsidRPr="00E82AC7">
        <w:rPr>
          <w:lang w:val="en-GB"/>
        </w:rPr>
        <w:t xml:space="preserve"> TABLE da</w:t>
      </w:r>
      <w:r w:rsidR="00591CD9">
        <w:rPr>
          <w:lang w:val="en-GB"/>
        </w:rPr>
        <w:t>y</w:t>
      </w:r>
      <w:r w:rsidR="00525ACA">
        <w:rPr>
          <w:lang w:val="en-GB"/>
        </w:rPr>
        <w:t>_1</w:t>
      </w:r>
      <w:r w:rsidR="00D76129">
        <w:rPr>
          <w:lang w:val="en-GB"/>
        </w:rPr>
        <w:t xml:space="preserve"> (features)</w:t>
      </w:r>
      <w:r w:rsidRPr="00E82AC7">
        <w:rPr>
          <w:lang w:val="en-GB"/>
        </w:rPr>
        <w:t xml:space="preserve">               |</w:t>
      </w:r>
    </w:p>
    <w:p w14:paraId="5E4C27E6" w14:textId="6B8460AB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+=====+================+===</w:t>
      </w:r>
      <w:r w:rsidR="00F55D0B">
        <w:rPr>
          <w:lang w:val="en-GB"/>
        </w:rPr>
        <w:t>=</w:t>
      </w:r>
      <w:r w:rsidRPr="00E82AC7">
        <w:rPr>
          <w:lang w:val="en-GB"/>
        </w:rPr>
        <w:t>==============================+</w:t>
      </w:r>
    </w:p>
    <w:p w14:paraId="2AA37979" w14:textId="68CBA55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ROW | COLUMN         | VALUE                        </w:t>
      </w:r>
      <w:r w:rsidR="00F55D0B">
        <w:rPr>
          <w:lang w:val="en-GB"/>
        </w:rPr>
        <w:t xml:space="preserve"> </w:t>
      </w:r>
      <w:r w:rsidRPr="00E82AC7">
        <w:rPr>
          <w:lang w:val="en-GB"/>
        </w:rPr>
        <w:t xml:space="preserve">   |</w:t>
      </w:r>
    </w:p>
    <w:p w14:paraId="5C77E568" w14:textId="76BCC3D5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+-----+----------------+-----</w:t>
      </w:r>
      <w:r w:rsidR="00F55D0B">
        <w:rPr>
          <w:lang w:val="en-GB"/>
        </w:rPr>
        <w:t>-</w:t>
      </w:r>
      <w:r w:rsidRPr="00E82AC7">
        <w:rPr>
          <w:lang w:val="en-GB"/>
        </w:rPr>
        <w:t>----------------------------+</w:t>
      </w:r>
    </w:p>
    <w:p w14:paraId="7EA8A76F" w14:textId="6EBD21EE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| id             | "INTEGER"                    </w:t>
      </w:r>
      <w:r w:rsidR="00F55D0B">
        <w:rPr>
          <w:lang w:val="en-GB"/>
        </w:rPr>
        <w:t xml:space="preserve"> </w:t>
      </w:r>
      <w:r w:rsidRPr="00E82AC7">
        <w:rPr>
          <w:lang w:val="en-GB"/>
        </w:rPr>
        <w:t xml:space="preserve">   |</w:t>
      </w:r>
    </w:p>
    <w:p w14:paraId="272C59AB" w14:textId="39E4300B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+----------------+---</w:t>
      </w:r>
      <w:r w:rsidR="00F55D0B">
        <w:rPr>
          <w:lang w:val="en-GB"/>
        </w:rPr>
        <w:t>-</w:t>
      </w:r>
      <w:r w:rsidRPr="00E82AC7">
        <w:rPr>
          <w:lang w:val="en-GB"/>
        </w:rPr>
        <w:t>------------------------------+</w:t>
      </w:r>
    </w:p>
    <w:p w14:paraId="6B78B0D6" w14:textId="21D11FC9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| geometry       | "GeoPackage Geometry"         </w:t>
      </w:r>
      <w:r w:rsidR="00F55D0B">
        <w:rPr>
          <w:lang w:val="en-GB"/>
        </w:rPr>
        <w:t xml:space="preserve"> </w:t>
      </w:r>
      <w:r w:rsidRPr="00E82AC7">
        <w:rPr>
          <w:lang w:val="en-GB"/>
        </w:rPr>
        <w:t xml:space="preserve">  |</w:t>
      </w:r>
    </w:p>
    <w:p w14:paraId="1024F908" w14:textId="52B0CD3B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 w:rsidR="00243157">
        <w:rPr>
          <w:lang w:val="en-GB"/>
        </w:rPr>
        <w:t>+</w:t>
      </w:r>
      <w:r w:rsidRPr="00E82AC7">
        <w:rPr>
          <w:lang w:val="en-GB"/>
        </w:rPr>
        <w:t>----------------+--</w:t>
      </w:r>
      <w:r w:rsidR="00F55D0B">
        <w:rPr>
          <w:lang w:val="en-GB"/>
        </w:rPr>
        <w:t>-</w:t>
      </w:r>
      <w:r w:rsidRPr="00E82AC7">
        <w:rPr>
          <w:lang w:val="en-GB"/>
        </w:rPr>
        <w:t>-------------------------------+</w:t>
      </w:r>
    </w:p>
    <w:p w14:paraId="757261F9" w14:textId="490B99CE" w:rsid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lastRenderedPageBreak/>
        <w:t>|     | irrigation     | "</w:t>
      </w:r>
      <w:r w:rsidR="00CC525E">
        <w:rPr>
          <w:lang w:val="en-GB"/>
        </w:rPr>
        <w:t xml:space="preserve">required </w:t>
      </w:r>
      <w:r w:rsidR="00813F7D">
        <w:rPr>
          <w:lang w:val="en-GB"/>
        </w:rPr>
        <w:t>amount</w:t>
      </w:r>
      <w:r w:rsidRPr="00E82AC7">
        <w:rPr>
          <w:lang w:val="en-GB"/>
        </w:rPr>
        <w:t xml:space="preserve"> </w:t>
      </w:r>
      <w:r w:rsidR="00F95CD8">
        <w:rPr>
          <w:lang w:val="en-GB"/>
        </w:rPr>
        <w:t>(mm)</w:t>
      </w:r>
      <w:r w:rsidRPr="00E82AC7">
        <w:rPr>
          <w:lang w:val="en-GB"/>
        </w:rPr>
        <w:t>(</w:t>
      </w:r>
      <w:r w:rsidR="00690FC5">
        <w:rPr>
          <w:lang w:val="en-GB"/>
        </w:rPr>
        <w:t>INTEGER</w:t>
      </w:r>
      <w:r w:rsidRPr="00E82AC7">
        <w:rPr>
          <w:lang w:val="en-GB"/>
        </w:rPr>
        <w:t>)"</w:t>
      </w:r>
      <w:r w:rsidR="00F55D0B">
        <w:rPr>
          <w:lang w:val="en-GB"/>
        </w:rPr>
        <w:t xml:space="preserve"> </w:t>
      </w:r>
      <w:r w:rsidR="00813F7D">
        <w:rPr>
          <w:lang w:val="en-GB"/>
        </w:rPr>
        <w:t xml:space="preserve"> </w:t>
      </w:r>
      <w:r w:rsidRPr="00E82AC7">
        <w:rPr>
          <w:lang w:val="en-GB"/>
        </w:rPr>
        <w:t>|</w:t>
      </w:r>
    </w:p>
    <w:p w14:paraId="4386110E" w14:textId="77777777" w:rsidR="002E4859" w:rsidRPr="00E82AC7" w:rsidRDefault="002E4859" w:rsidP="002E4859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+----------------+---</w:t>
      </w:r>
      <w:r>
        <w:rPr>
          <w:lang w:val="en-GB"/>
        </w:rPr>
        <w:t>-</w:t>
      </w:r>
      <w:r w:rsidRPr="00E82AC7">
        <w:rPr>
          <w:lang w:val="en-GB"/>
        </w:rPr>
        <w:t>------------------------------+</w:t>
      </w:r>
    </w:p>
    <w:p w14:paraId="09490F25" w14:textId="6C9DFCE3" w:rsidR="002E4859" w:rsidRPr="00E82AC7" w:rsidRDefault="002E4859" w:rsidP="002E4859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event   </w:t>
      </w:r>
      <w:r w:rsidRPr="00E82AC7">
        <w:rPr>
          <w:lang w:val="en-GB"/>
        </w:rPr>
        <w:t xml:space="preserve">       | "</w:t>
      </w:r>
      <w:r>
        <w:rPr>
          <w:lang w:val="en-GB"/>
        </w:rPr>
        <w:t>number of irri. event (INTEGER)</w:t>
      </w:r>
      <w:r w:rsidRPr="00E82AC7">
        <w:rPr>
          <w:lang w:val="en-GB"/>
        </w:rPr>
        <w:t>"|</w:t>
      </w:r>
    </w:p>
    <w:p w14:paraId="7292B019" w14:textId="1A33B0EA" w:rsidR="00415AD4" w:rsidRPr="00E82AC7" w:rsidRDefault="00415AD4" w:rsidP="00415AD4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</w:t>
      </w:r>
      <w:r w:rsidR="00092FE0">
        <w:rPr>
          <w:lang w:val="en-GB"/>
        </w:rPr>
        <w:t>-----</w:t>
      </w:r>
      <w:r w:rsidRPr="00E82AC7">
        <w:rPr>
          <w:lang w:val="en-GB"/>
        </w:rPr>
        <w:t>+----------------+--</w:t>
      </w:r>
      <w:r w:rsidR="00F55D0B">
        <w:rPr>
          <w:lang w:val="en-GB"/>
        </w:rPr>
        <w:t>-</w:t>
      </w:r>
      <w:r w:rsidRPr="00E82AC7">
        <w:rPr>
          <w:lang w:val="en-GB"/>
        </w:rPr>
        <w:t>-------------------------------+</w:t>
      </w:r>
    </w:p>
    <w:p w14:paraId="7A680D58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</w:p>
    <w:p w14:paraId="7BB7E6A4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59182513" w14:textId="55710EB9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 w:rsidR="00C56804">
        <w:rPr>
          <w:lang w:val="en-GB"/>
        </w:rPr>
        <w:t xml:space="preserve">    </w:t>
      </w:r>
      <w:r w:rsidRPr="00E82AC7">
        <w:rPr>
          <w:lang w:val="en-GB"/>
        </w:rPr>
        <w:t>TABLE da</w:t>
      </w:r>
      <w:r w:rsidR="00B3633D">
        <w:rPr>
          <w:lang w:val="en-GB"/>
        </w:rPr>
        <w:t>y</w:t>
      </w:r>
      <w:r w:rsidR="00D76129">
        <w:rPr>
          <w:lang w:val="en-GB"/>
        </w:rPr>
        <w:t>_1</w:t>
      </w:r>
      <w:r w:rsidR="00B3633D">
        <w:rPr>
          <w:lang w:val="en-GB"/>
        </w:rPr>
        <w:t xml:space="preserve"> </w:t>
      </w:r>
      <w:r w:rsidR="007467C8">
        <w:rPr>
          <w:lang w:val="en-GB"/>
        </w:rPr>
        <w:t>(tile</w:t>
      </w:r>
      <w:r w:rsidR="00F95CD8">
        <w:rPr>
          <w:lang w:val="en-GB"/>
        </w:rPr>
        <w:t>s</w:t>
      </w:r>
      <w:r w:rsidR="007467C8">
        <w:rPr>
          <w:lang w:val="en-GB"/>
        </w:rPr>
        <w:t>)</w:t>
      </w:r>
      <w:r w:rsidRPr="00E82AC7">
        <w:rPr>
          <w:lang w:val="en-GB"/>
        </w:rPr>
        <w:t xml:space="preserve">   </w:t>
      </w:r>
      <w:r w:rsidR="00F95CD8">
        <w:rPr>
          <w:lang w:val="en-GB"/>
        </w:rPr>
        <w:t xml:space="preserve">   </w:t>
      </w:r>
      <w:r w:rsidR="00A60505">
        <w:rPr>
          <w:lang w:val="en-GB"/>
        </w:rPr>
        <w:t xml:space="preserve">  </w:t>
      </w:r>
      <w:r w:rsidR="00F95CD8">
        <w:rPr>
          <w:lang w:val="en-GB"/>
        </w:rPr>
        <w:t xml:space="preserve">  </w:t>
      </w:r>
      <w:r w:rsidRPr="00E82AC7">
        <w:rPr>
          <w:lang w:val="en-GB"/>
        </w:rPr>
        <w:t xml:space="preserve">        |</w:t>
      </w:r>
    </w:p>
    <w:p w14:paraId="0E5341B7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2B0CCDF7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25465752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1690AF6C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47A6726A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801E7A" w14:textId="5077254D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| zoom_level      | "INTEGER"     </w:t>
      </w:r>
      <w:r w:rsidR="00CD3387"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691E2395" w14:textId="154F751D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 w:rsidR="00243157"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4447EF3C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| tile_column     | "INTEGER"                       |</w:t>
      </w:r>
    </w:p>
    <w:p w14:paraId="16B19E0D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709169D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| tile_row        | "INTEGER"                       |</w:t>
      </w:r>
    </w:p>
    <w:p w14:paraId="72B56038" w14:textId="77777777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33946B8" w14:textId="1CA782A2" w:rsidR="00E82AC7" w:rsidRP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 w:rsidR="001D3D55">
        <w:rPr>
          <w:lang w:val="en-GB"/>
        </w:rPr>
        <w:t xml:space="preserve">tile_data </w:t>
      </w:r>
      <w:r w:rsidRPr="00E82AC7">
        <w:rPr>
          <w:lang w:val="en-GB"/>
        </w:rPr>
        <w:t xml:space="preserve">      | "BLOB</w:t>
      </w:r>
      <w:r w:rsidR="006C282A">
        <w:rPr>
          <w:lang w:val="en-GB"/>
        </w:rPr>
        <w:t xml:space="preserve"> (</w:t>
      </w:r>
      <w:r w:rsidR="00286240">
        <w:rPr>
          <w:lang w:val="en-GB"/>
        </w:rPr>
        <w:t>PNG</w:t>
      </w:r>
      <w:r w:rsidR="0064016B">
        <w:rPr>
          <w:lang w:val="en-GB"/>
        </w:rPr>
        <w:t>/</w:t>
      </w:r>
      <w:r w:rsidR="00286240">
        <w:rPr>
          <w:lang w:val="en-GB"/>
        </w:rPr>
        <w:t>JPEG</w:t>
      </w:r>
      <w:r w:rsidR="0064016B">
        <w:rPr>
          <w:lang w:val="en-GB"/>
        </w:rPr>
        <w:t>/TIF</w:t>
      </w:r>
      <w:r w:rsidR="00BC7B88">
        <w:rPr>
          <w:lang w:val="en-GB"/>
        </w:rPr>
        <w:t>F</w:t>
      </w:r>
      <w:r w:rsidR="006C282A">
        <w:rPr>
          <w:lang w:val="en-GB"/>
        </w:rPr>
        <w:t>)</w:t>
      </w:r>
      <w:r w:rsidRPr="00E82AC7">
        <w:rPr>
          <w:lang w:val="en-GB"/>
        </w:rPr>
        <w:t>"</w:t>
      </w:r>
      <w:r w:rsidR="006C282A">
        <w:rPr>
          <w:lang w:val="en-GB"/>
        </w:rPr>
        <w:t xml:space="preserve">       </w:t>
      </w:r>
      <w:r w:rsidRPr="00E82AC7">
        <w:rPr>
          <w:lang w:val="en-GB"/>
        </w:rPr>
        <w:t xml:space="preserve">   |</w:t>
      </w:r>
    </w:p>
    <w:p w14:paraId="375ADCC8" w14:textId="3362411B" w:rsidR="00E82AC7" w:rsidRDefault="00E82AC7" w:rsidP="00E82AC7">
      <w:pPr>
        <w:pStyle w:val="a0"/>
        <w:ind w:left="567" w:right="1127"/>
        <w:rPr>
          <w:lang w:val="en-GB"/>
        </w:rPr>
      </w:pPr>
      <w:r w:rsidRPr="00E82AC7">
        <w:rPr>
          <w:lang w:val="en-GB"/>
        </w:rPr>
        <w:t>|</w:t>
      </w:r>
      <w:r w:rsidR="00B84A96"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33D4B9A0" w14:textId="77777777" w:rsidR="00E82AC7" w:rsidRDefault="00E82AC7" w:rsidP="00E82AC7">
      <w:pPr>
        <w:pStyle w:val="a0"/>
        <w:ind w:left="567" w:right="1127"/>
        <w:rPr>
          <w:lang w:val="en-GB"/>
        </w:rPr>
      </w:pPr>
    </w:p>
    <w:p w14:paraId="2ED92999" w14:textId="0EABD8DC" w:rsidR="00C231D3" w:rsidRDefault="00EB6643" w:rsidP="00E82AC7">
      <w:pPr>
        <w:pStyle w:val="a0"/>
        <w:ind w:left="567" w:right="1127"/>
        <w:rPr>
          <w:lang w:val="en-GB"/>
        </w:rPr>
      </w:pPr>
      <w:r>
        <w:rPr>
          <w:lang w:val="en-GB"/>
        </w:rPr>
        <w:t>Tiles data_type table</w:t>
      </w:r>
      <w:r w:rsidR="00DC3AB6">
        <w:rPr>
          <w:lang w:val="en-GB"/>
        </w:rPr>
        <w:t xml:space="preserve"> SHOULD have </w:t>
      </w:r>
      <w:r>
        <w:rPr>
          <w:lang w:val="en-GB"/>
        </w:rPr>
        <w:t xml:space="preserve">a number of </w:t>
      </w:r>
      <w:r w:rsidR="00DC3AB6">
        <w:rPr>
          <w:lang w:val="en-GB"/>
        </w:rPr>
        <w:t xml:space="preserve">rows equal to the number of </w:t>
      </w:r>
      <w:r w:rsidR="00FE00BB">
        <w:rPr>
          <w:lang w:val="en-GB"/>
        </w:rPr>
        <w:t xml:space="preserve">the </w:t>
      </w:r>
      <w:r w:rsidR="00DC3AB6">
        <w:rPr>
          <w:lang w:val="en-GB"/>
        </w:rPr>
        <w:t>proposed irrigation events.</w:t>
      </w:r>
      <w:r w:rsidR="00FE00BB">
        <w:rPr>
          <w:lang w:val="en-GB"/>
        </w:rPr>
        <w:t xml:space="preserve"> Column </w:t>
      </w:r>
      <w:r w:rsidR="007D6B67" w:rsidRPr="00E82AC7">
        <w:rPr>
          <w:lang w:val="en-GB"/>
        </w:rPr>
        <w:t>"</w:t>
      </w:r>
      <w:r w:rsidR="00FE00BB">
        <w:rPr>
          <w:lang w:val="en-GB"/>
        </w:rPr>
        <w:t>id</w:t>
      </w:r>
      <w:r w:rsidR="007D6B67" w:rsidRPr="00E82AC7">
        <w:rPr>
          <w:lang w:val="en-GB"/>
        </w:rPr>
        <w:t>"</w:t>
      </w:r>
      <w:r w:rsidR="00C8449F">
        <w:rPr>
          <w:lang w:val="en-GB"/>
        </w:rPr>
        <w:t xml:space="preserve"> elements</w:t>
      </w:r>
      <w:r w:rsidR="00452197">
        <w:rPr>
          <w:lang w:val="en-GB"/>
        </w:rPr>
        <w:t xml:space="preserve"> </w:t>
      </w:r>
      <w:r w:rsidR="007A5D0E">
        <w:rPr>
          <w:lang w:val="en-GB"/>
        </w:rPr>
        <w:t>MUST match</w:t>
      </w:r>
      <w:r w:rsidR="00452197">
        <w:rPr>
          <w:lang w:val="en-GB"/>
        </w:rPr>
        <w:t xml:space="preserve"> </w:t>
      </w:r>
      <w:r w:rsidR="007A5D0E">
        <w:rPr>
          <w:lang w:val="en-GB"/>
        </w:rPr>
        <w:t>with</w:t>
      </w:r>
      <w:r w:rsidR="00452197">
        <w:rPr>
          <w:lang w:val="en-GB"/>
        </w:rPr>
        <w:t xml:space="preserve"> the irrigation event number, e.g. </w:t>
      </w:r>
      <w:r>
        <w:rPr>
          <w:lang w:val="en-GB"/>
        </w:rPr>
        <w:t xml:space="preserve">an id equal to 2 </w:t>
      </w:r>
      <w:r w:rsidR="007A5D0E">
        <w:rPr>
          <w:lang w:val="en-GB"/>
        </w:rPr>
        <w:t xml:space="preserve">MUST </w:t>
      </w:r>
      <w:r>
        <w:rPr>
          <w:lang w:val="en-GB"/>
        </w:rPr>
        <w:t>correspond to the second irrigation event.</w:t>
      </w:r>
    </w:p>
    <w:p w14:paraId="76A39CFA" w14:textId="77777777" w:rsidR="00C231D3" w:rsidRDefault="00C231D3" w:rsidP="00E82AC7">
      <w:pPr>
        <w:pStyle w:val="a0"/>
        <w:ind w:left="567" w:right="1127"/>
        <w:rPr>
          <w:lang w:val="en-GB"/>
        </w:rPr>
      </w:pPr>
    </w:p>
    <w:p w14:paraId="1A307C5B" w14:textId="0B198C84" w:rsidR="00B47719" w:rsidRDefault="00B47719" w:rsidP="00E82AC7">
      <w:pPr>
        <w:pStyle w:val="a0"/>
        <w:ind w:left="567" w:right="1127"/>
        <w:rPr>
          <w:lang w:val="en-GB"/>
        </w:rPr>
      </w:pPr>
      <w:r>
        <w:rPr>
          <w:lang w:val="en-GB"/>
        </w:rPr>
        <w:t xml:space="preserve">Each tile </w:t>
      </w:r>
      <w:r w:rsidR="00B73AE7">
        <w:rPr>
          <w:lang w:val="en-GB"/>
        </w:rPr>
        <w:t>of</w:t>
      </w:r>
      <w:r w:rsidR="003377DE">
        <w:rPr>
          <w:lang w:val="en-GB"/>
        </w:rPr>
        <w:t xml:space="preserve"> </w:t>
      </w:r>
      <w:r w:rsidR="00001201">
        <w:rPr>
          <w:lang w:val="en-GB"/>
        </w:rPr>
        <w:t xml:space="preserve">the </w:t>
      </w:r>
      <w:r w:rsidR="003377DE">
        <w:rPr>
          <w:lang w:val="en-GB"/>
        </w:rPr>
        <w:t>tile_data BLOB</w:t>
      </w:r>
      <w:r w:rsidR="00650CA0">
        <w:rPr>
          <w:lang w:val="en-GB"/>
        </w:rPr>
        <w:t xml:space="preserve"> column</w:t>
      </w:r>
      <w:r w:rsidR="003377DE">
        <w:rPr>
          <w:lang w:val="en-GB"/>
        </w:rPr>
        <w:t xml:space="preserve">, </w:t>
      </w:r>
      <w:r>
        <w:rPr>
          <w:lang w:val="en-GB"/>
        </w:rPr>
        <w:t xml:space="preserve">MUST </w:t>
      </w:r>
      <w:r w:rsidR="003377DE">
        <w:rPr>
          <w:lang w:val="en-GB"/>
        </w:rPr>
        <w:t>have</w:t>
      </w:r>
      <w:r w:rsidR="00FC2E3A">
        <w:rPr>
          <w:lang w:val="en-GB"/>
        </w:rPr>
        <w:t xml:space="preserve"> one </w:t>
      </w:r>
      <w:r>
        <w:rPr>
          <w:lang w:val="en-GB"/>
        </w:rPr>
        <w:t>layer</w:t>
      </w:r>
      <w:r w:rsidR="00055A3D">
        <w:rPr>
          <w:lang w:val="en-GB"/>
        </w:rPr>
        <w:t>/band</w:t>
      </w:r>
      <w:r>
        <w:rPr>
          <w:lang w:val="en-GB"/>
        </w:rPr>
        <w:t xml:space="preserve"> named </w:t>
      </w:r>
      <w:r w:rsidR="00C011AE" w:rsidRPr="00E82AC7">
        <w:rPr>
          <w:lang w:val="en-GB"/>
        </w:rPr>
        <w:t>"</w:t>
      </w:r>
      <w:r w:rsidR="00C011AE">
        <w:rPr>
          <w:lang w:val="en-GB"/>
        </w:rPr>
        <w:t>irrigation</w:t>
      </w:r>
      <w:r w:rsidR="00C011AE" w:rsidRPr="00E82AC7">
        <w:rPr>
          <w:lang w:val="en-GB"/>
        </w:rPr>
        <w:t>"</w:t>
      </w:r>
      <w:r w:rsidR="00001201">
        <w:rPr>
          <w:lang w:val="en-GB"/>
        </w:rPr>
        <w:t xml:space="preserve">, </w:t>
      </w:r>
      <w:r w:rsidR="00327808">
        <w:rPr>
          <w:lang w:val="en-GB"/>
        </w:rPr>
        <w:t>with pixel</w:t>
      </w:r>
      <w:r w:rsidR="00AC78FD">
        <w:rPr>
          <w:lang w:val="en-GB"/>
        </w:rPr>
        <w:t xml:space="preserve"> values </w:t>
      </w:r>
      <w:r w:rsidR="00E47BA1">
        <w:rPr>
          <w:lang w:val="en-GB"/>
        </w:rPr>
        <w:t>corresponding to</w:t>
      </w:r>
      <w:r w:rsidR="00CC2BF7">
        <w:rPr>
          <w:lang w:val="en-GB"/>
        </w:rPr>
        <w:t xml:space="preserve"> a</w:t>
      </w:r>
      <w:r w:rsidR="00DD64FC">
        <w:rPr>
          <w:lang w:val="en-GB"/>
        </w:rPr>
        <w:t>n</w:t>
      </w:r>
      <w:r w:rsidR="00684C4E">
        <w:rPr>
          <w:lang w:val="en-GB"/>
        </w:rPr>
        <w:t xml:space="preserve"> </w:t>
      </w:r>
      <w:r w:rsidR="00DD64FC">
        <w:rPr>
          <w:lang w:val="en-GB"/>
        </w:rPr>
        <w:t>integer number (int</w:t>
      </w:r>
      <w:r w:rsidR="003B20A1">
        <w:rPr>
          <w:lang w:val="en-GB"/>
        </w:rPr>
        <w:t>32)</w:t>
      </w:r>
      <w:r w:rsidR="000A0847">
        <w:rPr>
          <w:lang w:val="en-GB"/>
        </w:rPr>
        <w:t xml:space="preserve"> </w:t>
      </w:r>
      <w:r w:rsidR="00CC2BF7">
        <w:rPr>
          <w:lang w:val="en-GB"/>
        </w:rPr>
        <w:t xml:space="preserve">that </w:t>
      </w:r>
      <w:r w:rsidR="0061420E">
        <w:rPr>
          <w:lang w:val="en-GB"/>
        </w:rPr>
        <w:t>SHOULD be equal to the</w:t>
      </w:r>
      <w:r w:rsidR="00684C4E">
        <w:rPr>
          <w:lang w:val="en-GB"/>
        </w:rPr>
        <w:t xml:space="preserve"> </w:t>
      </w:r>
      <w:r w:rsidR="00E47BA1">
        <w:rPr>
          <w:lang w:val="en-GB"/>
        </w:rPr>
        <w:t>required</w:t>
      </w:r>
      <w:r w:rsidR="00C440FD">
        <w:rPr>
          <w:lang w:val="en-GB"/>
        </w:rPr>
        <w:t xml:space="preserve"> irrigation amount </w:t>
      </w:r>
      <w:r w:rsidR="00FC2E3A">
        <w:rPr>
          <w:lang w:val="en-GB"/>
        </w:rPr>
        <w:t>(</w:t>
      </w:r>
      <w:r w:rsidR="00C440FD">
        <w:rPr>
          <w:lang w:val="en-GB"/>
        </w:rPr>
        <w:t>mm</w:t>
      </w:r>
      <w:r w:rsidR="00FC2E3A">
        <w:rPr>
          <w:lang w:val="en-GB"/>
        </w:rPr>
        <w:t>)</w:t>
      </w:r>
      <w:r w:rsidR="00C440FD">
        <w:rPr>
          <w:lang w:val="en-GB"/>
        </w:rPr>
        <w:t>.</w:t>
      </w:r>
    </w:p>
    <w:p w14:paraId="2B1B57D7" w14:textId="77777777" w:rsidR="00C440FD" w:rsidRPr="00C011AE" w:rsidRDefault="00C440FD" w:rsidP="00E82AC7">
      <w:pPr>
        <w:pStyle w:val="a0"/>
        <w:ind w:left="567" w:right="1127"/>
      </w:pPr>
    </w:p>
    <w:p w14:paraId="74012661" w14:textId="6FCF7656" w:rsidR="005D06CB" w:rsidRPr="00C021D4" w:rsidRDefault="00BC5A02" w:rsidP="005D06CB">
      <w:pPr>
        <w:pStyle w:val="a0"/>
        <w:ind w:right="1127"/>
      </w:pPr>
      <w:r>
        <w:rPr>
          <w:lang w:val="en-GB"/>
        </w:rPr>
        <w:t>Moreover, i</w:t>
      </w:r>
      <w:r w:rsidR="00781EC4">
        <w:rPr>
          <w:lang w:val="en-GB"/>
        </w:rPr>
        <w:t xml:space="preserve">n the case of features </w:t>
      </w:r>
      <w:r w:rsidR="00F36C55">
        <w:rPr>
          <w:lang w:val="en-GB"/>
        </w:rPr>
        <w:t>or tiles data_type tables, t</w:t>
      </w:r>
      <w:r w:rsidR="005D06CB">
        <w:rPr>
          <w:lang w:val="en-GB"/>
        </w:rPr>
        <w:t xml:space="preserve">he gpkg_contents table MUST be </w:t>
      </w:r>
      <w:r w:rsidR="005D06CB">
        <w:t>accompanied by the gpkg_spatial_ref_sys and gpkg_geometry_columns</w:t>
      </w:r>
      <w:r w:rsidR="001C12CB">
        <w:t xml:space="preserve"> </w:t>
      </w:r>
      <w:r w:rsidR="00CE3254">
        <w:t xml:space="preserve">(in the case of features data_type) or </w:t>
      </w:r>
      <w:r w:rsidR="005D06CB">
        <w:t xml:space="preserve">gpkg_tile_matrix </w:t>
      </w:r>
      <w:r w:rsidR="00CE3254">
        <w:t>(in the case of tile data_type)</w:t>
      </w:r>
      <w:r w:rsidR="005D06CB">
        <w:t xml:space="preserve"> </w:t>
      </w:r>
      <w:r w:rsidR="00CD6AD8">
        <w:t xml:space="preserve">tables, </w:t>
      </w:r>
      <w:r w:rsidR="005D06CB">
        <w:t>as they described in the relative GeoPackage standard documentation</w:t>
      </w:r>
      <w:r w:rsidR="00CD6AD8">
        <w:t xml:space="preserve"> </w:t>
      </w:r>
      <w:r w:rsidR="005D06CB" w:rsidRPr="00E95C18">
        <w:rPr>
          <w:lang w:val="en-GB"/>
        </w:rPr>
        <w:t>(</w:t>
      </w:r>
      <w:hyperlink r:id="rId14" w:history="1">
        <w:r w:rsidR="005D06CB" w:rsidRPr="00E95C18">
          <w:rPr>
            <w:rStyle w:val="-"/>
            <w:lang w:val="en-GB"/>
          </w:rPr>
          <w:t>https://www.geopackage.org/</w:t>
        </w:r>
      </w:hyperlink>
      <w:r w:rsidR="005D06CB" w:rsidRPr="00E95C18">
        <w:rPr>
          <w:lang w:val="en-GB"/>
        </w:rPr>
        <w:t>)</w:t>
      </w:r>
    </w:p>
    <w:p w14:paraId="4434BD35" w14:textId="77777777" w:rsidR="00F16BB3" w:rsidRPr="00E95C18" w:rsidRDefault="00F16BB3" w:rsidP="00124350">
      <w:pPr>
        <w:pStyle w:val="a0"/>
        <w:ind w:left="0"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1"/>
        <w:rPr>
          <w:lang w:val="en-GB"/>
        </w:rPr>
      </w:pPr>
      <w:bookmarkStart w:id="28" w:name="_Toc88481718"/>
      <w:r w:rsidRPr="00E95C18">
        <w:rPr>
          <w:lang w:val="en-GB"/>
        </w:rPr>
        <w:t>Access and Authentication</w:t>
      </w:r>
      <w:bookmarkEnd w:id="28"/>
    </w:p>
    <w:p w14:paraId="224A85A8" w14:textId="1FF6364E" w:rsidR="00821ACC" w:rsidRPr="00E95C18" w:rsidRDefault="00821ACC" w:rsidP="00926684">
      <w:pPr>
        <w:pStyle w:val="a0"/>
        <w:ind w:right="1127"/>
        <w:rPr>
          <w:lang w:val="en-GB"/>
        </w:rPr>
      </w:pPr>
    </w:p>
    <w:p w14:paraId="438E119F" w14:textId="17764A9D" w:rsidR="00821ACC" w:rsidRPr="00E95C18" w:rsidRDefault="004258E5" w:rsidP="00926684">
      <w:pPr>
        <w:pStyle w:val="a0"/>
        <w:ind w:right="1127"/>
        <w:rPr>
          <w:lang w:val="en-GB"/>
        </w:rPr>
      </w:pPr>
      <w:r>
        <w:rPr>
          <w:lang w:val="en-GB"/>
        </w:rPr>
        <w:t>Irrigation management application vendors</w:t>
      </w:r>
      <w:r w:rsidR="00580A00" w:rsidRPr="00E95C18">
        <w:rPr>
          <w:lang w:val="en-GB"/>
        </w:rPr>
        <w:t xml:space="preserve"> MUST have an account setup on a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904522">
        <w:rPr>
          <w:lang w:val="en-GB"/>
        </w:rPr>
        <w:t>irrigation</w:t>
      </w:r>
      <w:r w:rsidR="00490E34">
        <w:rPr>
          <w:lang w:val="en-GB"/>
        </w:rPr>
        <w:t>_</w:t>
      </w:r>
      <w:r w:rsidR="00904522">
        <w:rPr>
          <w:lang w:val="en-GB"/>
        </w:rPr>
        <w:t>planning</w:t>
      </w:r>
      <w:r w:rsidR="00C1583D" w:rsidRPr="00E95C18">
        <w:rPr>
          <w:lang w:val="en-GB"/>
        </w:rPr>
        <w:fldChar w:fldCharType="end"/>
      </w:r>
      <w:r w:rsidR="00580A00" w:rsidRPr="00E95C18">
        <w:rPr>
          <w:lang w:val="en-GB"/>
        </w:rPr>
        <w:t xml:space="preserve"> service in order to authenticate and access </w:t>
      </w:r>
      <w:r w:rsidR="00F520A4" w:rsidRPr="00E95C18">
        <w:rPr>
          <w:lang w:val="en-GB"/>
        </w:rPr>
        <w:t>API endpoints</w:t>
      </w:r>
      <w:r w:rsidR="00580A00"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a0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a0"/>
        <w:ind w:right="1127"/>
        <w:rPr>
          <w:lang w:val="en-GB"/>
        </w:rPr>
      </w:pPr>
    </w:p>
    <w:p w14:paraId="22897D96" w14:textId="12BB1104" w:rsidR="00653CDF" w:rsidRPr="00E95C18" w:rsidRDefault="00580A00" w:rsidP="00FA3CB2">
      <w:pPr>
        <w:pStyle w:val="a0"/>
        <w:ind w:right="1127"/>
        <w:rPr>
          <w:lang w:val="en-GB"/>
        </w:rPr>
      </w:pPr>
      <w:r w:rsidRPr="00E95C18">
        <w:rPr>
          <w:lang w:val="en-GB"/>
        </w:rPr>
        <w:lastRenderedPageBreak/>
        <w:t xml:space="preserve">Some of the information held by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9C00CD">
        <w:rPr>
          <w:lang w:val="en-GB"/>
        </w:rPr>
        <w:t>irrigation</w:t>
      </w:r>
      <w:r w:rsidR="00490E34">
        <w:rPr>
          <w:lang w:val="en-GB"/>
        </w:rPr>
        <w:t>_</w:t>
      </w:r>
      <w:r w:rsidR="009C00CD">
        <w:rPr>
          <w:lang w:val="en-GB"/>
        </w:rPr>
        <w:t>planning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>may be</w:t>
      </w:r>
      <w:r w:rsidRPr="00E95C18">
        <w:rPr>
          <w:lang w:val="en-GB"/>
        </w:rPr>
        <w:t xml:space="preserve"> considered to be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6B7CA7" w:rsidRDefault="00653CDF" w:rsidP="00653CDF">
      <w:pPr>
        <w:pStyle w:val="a0"/>
        <w:rPr>
          <w:lang w:val="en-GB"/>
        </w:rPr>
      </w:pPr>
    </w:p>
    <w:p w14:paraId="07F76649" w14:textId="748CDCCB" w:rsidR="00E355B8" w:rsidRPr="00E95C18" w:rsidRDefault="001B7FCC" w:rsidP="00472A5B">
      <w:pPr>
        <w:pStyle w:val="1"/>
        <w:ind w:right="1128"/>
        <w:rPr>
          <w:lang w:val="en-GB"/>
        </w:rPr>
      </w:pPr>
      <w:bookmarkStart w:id="29" w:name="_Toc88481719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9"/>
    </w:p>
    <w:p w14:paraId="7F85DF4E" w14:textId="4DD4A394" w:rsidR="001342A2" w:rsidRPr="00E95C18" w:rsidRDefault="001342A2" w:rsidP="001342A2">
      <w:pPr>
        <w:pStyle w:val="a0"/>
        <w:rPr>
          <w:lang w:val="en-GB"/>
        </w:rPr>
      </w:pPr>
    </w:p>
    <w:p w14:paraId="71944280" w14:textId="368DAF5A" w:rsidR="001342A2" w:rsidRPr="00E95C18" w:rsidRDefault="001342A2" w:rsidP="001342A2">
      <w:pPr>
        <w:pStyle w:val="a0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a0"/>
        <w:rPr>
          <w:lang w:val="en-GB"/>
        </w:rPr>
      </w:pPr>
    </w:p>
    <w:p w14:paraId="21FDB17B" w14:textId="653AAF16" w:rsidR="00F351BB" w:rsidRPr="00E95C18" w:rsidRDefault="004E6C91" w:rsidP="00F351BB">
      <w:pPr>
        <w:pStyle w:val="2"/>
        <w:rPr>
          <w:lang w:val="en-GB"/>
        </w:rPr>
      </w:pPr>
      <w:bookmarkStart w:id="30" w:name="_Toc88481720"/>
      <w:r>
        <w:rPr>
          <w:lang w:val="en-GB"/>
        </w:rPr>
        <w:t>Irrigation</w:t>
      </w:r>
      <w:r w:rsidR="00EB1104" w:rsidRPr="00E95C18">
        <w:rPr>
          <w:lang w:val="en-GB"/>
        </w:rPr>
        <w:t xml:space="preserve"> </w:t>
      </w:r>
      <w:r w:rsidR="00C1583D" w:rsidRPr="00E95C18">
        <w:rPr>
          <w:lang w:val="en-GB"/>
        </w:rPr>
        <w:t>Lifecycle</w:t>
      </w:r>
      <w:bookmarkEnd w:id="30"/>
    </w:p>
    <w:p w14:paraId="40EE7E93" w14:textId="50299F16" w:rsidR="00F036FD" w:rsidRPr="00E95C18" w:rsidRDefault="00F036FD" w:rsidP="00F036FD">
      <w:pPr>
        <w:pStyle w:val="a0"/>
        <w:rPr>
          <w:lang w:val="en-GB"/>
        </w:rPr>
      </w:pPr>
    </w:p>
    <w:p w14:paraId="67C8F8A4" w14:textId="4A8B26BC" w:rsidR="00F036FD" w:rsidRPr="00E95C18" w:rsidRDefault="00F036FD" w:rsidP="00F036FD">
      <w:pPr>
        <w:pStyle w:val="a0"/>
        <w:rPr>
          <w:lang w:val="en-GB"/>
        </w:rPr>
      </w:pPr>
      <w:r w:rsidRPr="00E95C18">
        <w:rPr>
          <w:lang w:val="en-GB"/>
        </w:rPr>
        <w:t>The "</w:t>
      </w:r>
      <w:r w:rsidR="004E601D">
        <w:rPr>
          <w:lang w:val="en-GB"/>
        </w:rPr>
        <w:t>irrigation</w:t>
      </w:r>
      <w:r w:rsidRPr="00E95C18">
        <w:rPr>
          <w:lang w:val="en-GB"/>
        </w:rPr>
        <w:t xml:space="preserve">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</w:t>
      </w:r>
      <w:r w:rsidR="003F44D8">
        <w:rPr>
          <w:lang w:val="en-GB"/>
        </w:rPr>
        <w:t>at least</w:t>
      </w:r>
      <w:r w:rsidR="006B2341">
        <w:rPr>
          <w:lang w:val="en-GB"/>
        </w:rPr>
        <w:t xml:space="preserve"> five</w:t>
      </w:r>
      <w:r w:rsidRPr="00E95C18">
        <w:rPr>
          <w:lang w:val="en-GB"/>
        </w:rPr>
        <w:t xml:space="preserve">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 xml:space="preserve">ser such as an </w:t>
      </w:r>
      <w:r w:rsidR="00AF6548">
        <w:rPr>
          <w:lang w:val="en-GB"/>
        </w:rPr>
        <w:t>irrigation management application vendor</w:t>
      </w:r>
      <w:r w:rsidR="00814B8B" w:rsidRPr="00E95C18">
        <w:rPr>
          <w:lang w:val="en-GB"/>
        </w:rPr>
        <w:t xml:space="preserve"> which, in collaboration, provide an end-to-end solution from algorithmically </w:t>
      </w:r>
      <w:r w:rsidR="0054304F">
        <w:rPr>
          <w:lang w:val="en-GB"/>
        </w:rPr>
        <w:t xml:space="preserve">derived irrigation </w:t>
      </w:r>
      <w:r w:rsidR="0005485C">
        <w:rPr>
          <w:lang w:val="en-GB"/>
        </w:rPr>
        <w:t>plan</w:t>
      </w:r>
      <w:r w:rsidR="0054304F">
        <w:rPr>
          <w:lang w:val="en-GB"/>
        </w:rPr>
        <w:t>s</w:t>
      </w:r>
      <w:r w:rsidR="00814B8B" w:rsidRPr="00E95C18">
        <w:rPr>
          <w:lang w:val="en-GB"/>
        </w:rPr>
        <w:t xml:space="preserve"> to actual </w:t>
      </w:r>
      <w:r w:rsidR="0054304F">
        <w:rPr>
          <w:lang w:val="en-GB"/>
        </w:rPr>
        <w:t>irrigation applications</w:t>
      </w:r>
      <w:r w:rsidR="00814B8B" w:rsidRPr="00E95C18">
        <w:rPr>
          <w:lang w:val="en-GB"/>
        </w:rPr>
        <w:t xml:space="preserve"> performed on a field.</w:t>
      </w:r>
    </w:p>
    <w:p w14:paraId="3312F6D8" w14:textId="77777777" w:rsidR="00F036FD" w:rsidRPr="00E95C18" w:rsidRDefault="00F036FD" w:rsidP="00F036FD">
      <w:pPr>
        <w:pStyle w:val="a0"/>
        <w:rPr>
          <w:lang w:val="en-GB"/>
        </w:rPr>
      </w:pPr>
    </w:p>
    <w:p w14:paraId="2B59B334" w14:textId="464ED79C" w:rsidR="001B7FCC" w:rsidRPr="001B0210" w:rsidRDefault="004B70FE" w:rsidP="00814B8B">
      <w:r>
        <w:rPr>
          <w:noProof/>
        </w:rPr>
        <w:lastRenderedPageBreak/>
        <w:drawing>
          <wp:inline distT="0" distB="0" distL="0" distR="0" wp14:anchorId="59B24E9E" wp14:editId="59036C81">
            <wp:extent cx="6116320" cy="691578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5CB3" w14:textId="77777777" w:rsidR="004A3700" w:rsidRPr="00E95C18" w:rsidRDefault="004A3700" w:rsidP="00100C77">
      <w:pPr>
        <w:pStyle w:val="a0"/>
        <w:ind w:left="0" w:right="1127"/>
        <w:rPr>
          <w:lang w:val="en-GB"/>
        </w:rPr>
      </w:pPr>
    </w:p>
    <w:p w14:paraId="636FB72A" w14:textId="295D7BB9" w:rsidR="00E355B8" w:rsidRPr="00E95C18" w:rsidRDefault="002D18BE" w:rsidP="00100C77">
      <w:pPr>
        <w:pStyle w:val="2"/>
        <w:ind w:right="1127"/>
        <w:rPr>
          <w:lang w:val="en-GB"/>
        </w:rPr>
      </w:pPr>
      <w:bookmarkStart w:id="31" w:name="_Toc88481721"/>
      <w:r>
        <w:rPr>
          <w:lang w:val="en-GB"/>
        </w:rPr>
        <w:t>Planning</w:t>
      </w:r>
      <w:r w:rsidR="00607D2C" w:rsidRPr="00E95C18">
        <w:rPr>
          <w:lang w:val="en-GB"/>
        </w:rPr>
        <w:t xml:space="preserve"> </w:t>
      </w:r>
      <w:r w:rsidR="00F17A30" w:rsidRPr="00E95C18">
        <w:rPr>
          <w:lang w:val="en-GB"/>
        </w:rPr>
        <w:t>Completion</w:t>
      </w:r>
      <w:bookmarkEnd w:id="31"/>
    </w:p>
    <w:p w14:paraId="2DC3581C" w14:textId="77777777" w:rsidR="00F17A30" w:rsidRPr="00E95C18" w:rsidRDefault="00F17A30" w:rsidP="00F17A30">
      <w:pPr>
        <w:pStyle w:val="a0"/>
        <w:rPr>
          <w:lang w:val="en-GB"/>
        </w:rPr>
      </w:pPr>
    </w:p>
    <w:p w14:paraId="3A17E644" w14:textId="7173A080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t xml:space="preserve">There are two methods for determining whether </w:t>
      </w:r>
      <w:r w:rsidR="0055598B">
        <w:rPr>
          <w:lang w:val="en-GB"/>
        </w:rPr>
        <w:t>a plan</w:t>
      </w:r>
      <w:r w:rsidR="00814B8B" w:rsidRPr="00E95C18">
        <w:rPr>
          <w:lang w:val="en-GB"/>
        </w:rPr>
        <w:t xml:space="preserve"> preparation </w:t>
      </w:r>
      <w:r w:rsidRPr="00E95C18">
        <w:rPr>
          <w:lang w:val="en-GB"/>
        </w:rPr>
        <w:t xml:space="preserve">has </w:t>
      </w:r>
      <w:r w:rsidR="0061420E">
        <w:rPr>
          <w:lang w:val="en-GB"/>
        </w:rPr>
        <w:t xml:space="preserve">been </w:t>
      </w:r>
      <w:r w:rsidRPr="00E95C18">
        <w:rPr>
          <w:lang w:val="en-GB"/>
        </w:rPr>
        <w:t>completed (successfully or unsuccessfully): by polling the get_</w:t>
      </w:r>
      <w:r w:rsidR="0055598B">
        <w:rPr>
          <w:lang w:val="en-GB"/>
        </w:rPr>
        <w:t>plan</w:t>
      </w:r>
      <w:r w:rsidRPr="00E95C18">
        <w:rPr>
          <w:lang w:val="en-GB"/>
        </w:rPr>
        <w:t>_status or by notification.</w:t>
      </w:r>
    </w:p>
    <w:p w14:paraId="41E98C1B" w14:textId="77777777" w:rsidR="00F17A30" w:rsidRPr="00E95C18" w:rsidRDefault="00F17A30" w:rsidP="00F17A30">
      <w:pPr>
        <w:pStyle w:val="a0"/>
        <w:rPr>
          <w:lang w:val="en-GB"/>
        </w:rPr>
      </w:pPr>
    </w:p>
    <w:p w14:paraId="37B0B3A3" w14:textId="77777777" w:rsidR="00F17A30" w:rsidRPr="00E95C18" w:rsidRDefault="00F17A30" w:rsidP="00F17A30">
      <w:pPr>
        <w:pStyle w:val="3"/>
        <w:rPr>
          <w:lang w:val="en-GB"/>
        </w:rPr>
      </w:pPr>
      <w:bookmarkStart w:id="32" w:name="_Toc83742292"/>
      <w:bookmarkStart w:id="33" w:name="_Toc88481722"/>
      <w:r w:rsidRPr="00E95C18">
        <w:rPr>
          <w:lang w:val="en-GB"/>
        </w:rPr>
        <w:t>Polling</w:t>
      </w:r>
      <w:bookmarkEnd w:id="32"/>
      <w:bookmarkEnd w:id="33"/>
    </w:p>
    <w:p w14:paraId="10E8472A" w14:textId="77777777" w:rsidR="00F17A30" w:rsidRPr="00E95C18" w:rsidRDefault="00F17A30" w:rsidP="00F17A30">
      <w:pPr>
        <w:pStyle w:val="a0"/>
        <w:rPr>
          <w:lang w:val="en-GB"/>
        </w:rPr>
      </w:pPr>
    </w:p>
    <w:p w14:paraId="39FECCA8" w14:textId="053F443A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</w:t>
      </w:r>
      <w:r w:rsidR="0055598B">
        <w:rPr>
          <w:lang w:val="en-GB"/>
        </w:rPr>
        <w:t>a plan</w:t>
      </w:r>
      <w:r w:rsidR="00A431AD">
        <w:rPr>
          <w:lang w:val="en-GB"/>
        </w:rPr>
        <w:t xml:space="preserve"> </w:t>
      </w:r>
      <w:r w:rsidR="00811E73" w:rsidRPr="00E95C18">
        <w:rPr>
          <w:lang w:val="en-GB"/>
        </w:rPr>
        <w:t>preparation</w:t>
      </w:r>
      <w:r w:rsidRPr="00E95C18">
        <w:rPr>
          <w:lang w:val="en-GB"/>
        </w:rPr>
        <w:t>, the client polls get_</w:t>
      </w:r>
      <w:r w:rsidR="0055598B">
        <w:rPr>
          <w:lang w:val="en-GB"/>
        </w:rPr>
        <w:t>plan</w:t>
      </w:r>
      <w:r w:rsidRPr="00E95C18">
        <w:rPr>
          <w:lang w:val="en-GB"/>
        </w:rPr>
        <w:t>_status</w:t>
      </w:r>
      <w:r w:rsidR="001F7266">
        <w:rPr>
          <w:lang w:val="en-GB"/>
        </w:rPr>
        <w:t xml:space="preserve"> </w:t>
      </w:r>
      <w:r w:rsidR="00FA7E4C">
        <w:rPr>
          <w:lang w:val="en-GB"/>
        </w:rPr>
        <w:t>,</w:t>
      </w:r>
      <w:r w:rsidRPr="00E95C18">
        <w:rPr>
          <w:lang w:val="en-GB"/>
        </w:rPr>
        <w:t>at regular intervals</w:t>
      </w:r>
      <w:r w:rsidR="00FA7E4C">
        <w:rPr>
          <w:lang w:val="en-GB"/>
        </w:rPr>
        <w:t>,</w:t>
      </w:r>
      <w:r w:rsidRPr="00E95C18">
        <w:rPr>
          <w:lang w:val="en-GB"/>
        </w:rPr>
        <w:t xml:space="preserve"> until the returned status is "READY", "CANCELED", or "FAILED".</w:t>
      </w:r>
    </w:p>
    <w:p w14:paraId="75CEDF37" w14:textId="6D1C5658" w:rsidR="00F17A30" w:rsidRPr="00AB181D" w:rsidRDefault="00021D43" w:rsidP="00A66E0D">
      <w:pPr>
        <w:jc w:val="center"/>
      </w:pPr>
      <w:r>
        <w:rPr>
          <w:noProof/>
        </w:rPr>
        <w:lastRenderedPageBreak/>
        <w:drawing>
          <wp:inline distT="0" distB="0" distL="0" distR="0" wp14:anchorId="73295478" wp14:editId="4EE62AED">
            <wp:extent cx="3887857" cy="2580064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10" cy="258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0915D5FA" w:rsidR="00F17A30" w:rsidRPr="00E95C18" w:rsidRDefault="00F17A30" w:rsidP="009B1CAF">
      <w:pPr>
        <w:pStyle w:val="3"/>
        <w:ind w:right="1127"/>
        <w:rPr>
          <w:lang w:val="en-GB"/>
        </w:rPr>
      </w:pPr>
      <w:bookmarkStart w:id="34" w:name="_Toc83742293"/>
      <w:bookmarkStart w:id="35" w:name="_Toc88481723"/>
      <w:r w:rsidRPr="00E95C18">
        <w:rPr>
          <w:lang w:val="en-GB"/>
        </w:rPr>
        <w:t>Notifica</w:t>
      </w:r>
      <w:bookmarkEnd w:id="34"/>
      <w:r w:rsidR="001555F3" w:rsidRPr="00E95C18">
        <w:rPr>
          <w:lang w:val="en-GB"/>
        </w:rPr>
        <w:t>tion</w:t>
      </w:r>
      <w:bookmarkEnd w:id="35"/>
    </w:p>
    <w:p w14:paraId="7A827892" w14:textId="39530A46" w:rsidR="001555F3" w:rsidRPr="00E95C18" w:rsidRDefault="001555F3" w:rsidP="001555F3">
      <w:pPr>
        <w:pStyle w:val="a0"/>
        <w:rPr>
          <w:lang w:val="en-GB"/>
        </w:rPr>
      </w:pPr>
    </w:p>
    <w:p w14:paraId="3FF75212" w14:textId="410B7AD4" w:rsidR="001555F3" w:rsidRPr="00AB181D" w:rsidRDefault="00A66E0D" w:rsidP="00A66E0D">
      <w:pPr>
        <w:jc w:val="center"/>
      </w:pPr>
      <w:r>
        <w:rPr>
          <w:noProof/>
        </w:rPr>
        <w:drawing>
          <wp:inline distT="0" distB="0" distL="0" distR="0" wp14:anchorId="7073E829" wp14:editId="4BAED5AD">
            <wp:extent cx="3362022" cy="2125345"/>
            <wp:effectExtent l="0" t="0" r="0" b="8255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31" cy="21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642" w14:textId="77777777" w:rsidR="001555F3" w:rsidRPr="00E95C18" w:rsidRDefault="001555F3" w:rsidP="001555F3">
      <w:pPr>
        <w:pStyle w:val="a0"/>
        <w:rPr>
          <w:lang w:val="en-GB"/>
        </w:rPr>
      </w:pPr>
    </w:p>
    <w:p w14:paraId="5A44DEEB" w14:textId="7A7530A4" w:rsidR="00F17A30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r w:rsidR="001C7B7B" w:rsidRPr="00E95C18">
        <w:rPr>
          <w:lang w:val="en-GB"/>
        </w:rPr>
        <w:t>prepare_</w:t>
      </w:r>
      <w:r w:rsidR="0055598B">
        <w:rPr>
          <w:lang w:val="en-GB"/>
        </w:rPr>
        <w:t>plan</w:t>
      </w:r>
      <w:r w:rsidRPr="00E95C18">
        <w:rPr>
          <w:lang w:val="en-GB"/>
        </w:rPr>
        <w:t xml:space="preserve"> </w:t>
      </w:r>
      <w:r w:rsidR="002C5A0E">
        <w:rPr>
          <w:lang w:val="en-GB"/>
        </w:rPr>
        <w:t xml:space="preserve">or scheduled_irrigation </w:t>
      </w:r>
      <w:r w:rsidR="00F520A4" w:rsidRPr="00E95C18">
        <w:rPr>
          <w:lang w:val="en-GB"/>
        </w:rPr>
        <w:t>function</w:t>
      </w:r>
      <w:r w:rsidR="002C5A0E">
        <w:rPr>
          <w:lang w:val="en-GB"/>
        </w:rPr>
        <w:t>s</w:t>
      </w:r>
      <w:r w:rsidRPr="00E95C18">
        <w:rPr>
          <w:lang w:val="en-GB"/>
        </w:rPr>
        <w:t xml:space="preserve">, it will be invoked by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55598B">
        <w:rPr>
          <w:lang w:val="en-GB"/>
        </w:rPr>
        <w:t>irrigation</w:t>
      </w:r>
      <w:r w:rsidR="00490E34">
        <w:rPr>
          <w:lang w:val="en-GB"/>
        </w:rPr>
        <w:t>_</w:t>
      </w:r>
      <w:r w:rsidR="0055598B">
        <w:rPr>
          <w:lang w:val="en-GB"/>
        </w:rPr>
        <w:t>plan</w:t>
      </w:r>
      <w:r w:rsidRPr="00E95C18">
        <w:rPr>
          <w:lang w:val="en-GB"/>
        </w:rPr>
        <w:fldChar w:fldCharType="end"/>
      </w:r>
      <w:r w:rsidR="00A877CC">
        <w:rPr>
          <w:lang w:val="en-GB"/>
        </w:rPr>
        <w:t>ning</w:t>
      </w:r>
      <w:r w:rsidRPr="00E95C18">
        <w:rPr>
          <w:lang w:val="en-GB"/>
        </w:rPr>
        <w:t xml:space="preserve"> </w:t>
      </w:r>
      <w:r w:rsidR="00A877CC">
        <w:rPr>
          <w:lang w:val="en-GB"/>
        </w:rPr>
        <w:t xml:space="preserve">service </w:t>
      </w:r>
      <w:r w:rsidRPr="00E95C18">
        <w:rPr>
          <w:lang w:val="en-GB"/>
        </w:rPr>
        <w:t xml:space="preserve">when the preparation </w:t>
      </w:r>
      <w:r w:rsidR="00CC2AE5">
        <w:rPr>
          <w:lang w:val="en-GB"/>
        </w:rPr>
        <w:t xml:space="preserve">status </w:t>
      </w:r>
      <w:r w:rsidR="005B5F68">
        <w:rPr>
          <w:lang w:val="en-GB"/>
        </w:rPr>
        <w:t>of</w:t>
      </w:r>
      <w:r w:rsidR="00CC2AE5">
        <w:rPr>
          <w:lang w:val="en-GB"/>
        </w:rPr>
        <w:t xml:space="preserve"> (a)</w:t>
      </w:r>
      <w:r w:rsidR="005B5F68">
        <w:rPr>
          <w:lang w:val="en-GB"/>
        </w:rPr>
        <w:t xml:space="preserve"> the irrigation plan </w:t>
      </w:r>
      <w:r w:rsidR="00036242">
        <w:rPr>
          <w:lang w:val="en-GB"/>
        </w:rPr>
        <w:t>or</w:t>
      </w:r>
      <w:r w:rsidR="005B5F68">
        <w:rPr>
          <w:lang w:val="en-GB"/>
        </w:rPr>
        <w:t xml:space="preserve"> </w:t>
      </w:r>
      <w:r w:rsidR="00CC2AE5">
        <w:rPr>
          <w:lang w:val="en-GB"/>
        </w:rPr>
        <w:t xml:space="preserve">(b) </w:t>
      </w:r>
      <w:r w:rsidR="005B5F68">
        <w:rPr>
          <w:lang w:val="en-GB"/>
        </w:rPr>
        <w:t xml:space="preserve">the up-to-date irrigation plan </w:t>
      </w:r>
      <w:r w:rsidR="004C0024" w:rsidRPr="00E95C18">
        <w:rPr>
          <w:lang w:val="en-GB"/>
        </w:rPr>
        <w:t>changes</w:t>
      </w:r>
      <w:r w:rsidRPr="00E95C18">
        <w:rPr>
          <w:lang w:val="en-GB"/>
        </w:rPr>
        <w:t>.</w:t>
      </w:r>
    </w:p>
    <w:p w14:paraId="1F28CC58" w14:textId="77777777" w:rsidR="00F17A30" w:rsidRPr="00E95C18" w:rsidRDefault="00F17A30" w:rsidP="006C4E91">
      <w:pPr>
        <w:pStyle w:val="a0"/>
        <w:ind w:right="1128"/>
        <w:rPr>
          <w:lang w:val="en-GB"/>
        </w:rPr>
      </w:pPr>
    </w:p>
    <w:p w14:paraId="7B33FFD1" w14:textId="2F536AEF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t>Service MUST invoke the notification URL supplied by the client with an HTTP</w:t>
      </w:r>
      <w:r w:rsidR="00F520A4" w:rsidRPr="00E95C18">
        <w:rPr>
          <w:lang w:val="en-GB"/>
        </w:rPr>
        <w:t>S</w:t>
      </w:r>
      <w:r w:rsidRPr="00E95C18">
        <w:rPr>
          <w:lang w:val="en-GB"/>
        </w:rPr>
        <w:t xml:space="preserve"> POST command.</w:t>
      </w:r>
    </w:p>
    <w:p w14:paraId="14E9E971" w14:textId="77777777" w:rsidR="00F17A30" w:rsidRPr="00E95C18" w:rsidRDefault="00F17A30" w:rsidP="00F17A30">
      <w:pPr>
        <w:pStyle w:val="a0"/>
        <w:rPr>
          <w:lang w:val="en-GB"/>
        </w:rPr>
      </w:pPr>
    </w:p>
    <w:p w14:paraId="6CAD58E8" w14:textId="5683C105" w:rsidR="00F17A30" w:rsidRPr="00E95C18" w:rsidRDefault="00F17A30" w:rsidP="00F17A30">
      <w:pPr>
        <w:pStyle w:val="a0"/>
        <w:rPr>
          <w:lang w:val="en-GB"/>
        </w:rPr>
      </w:pPr>
      <w:r w:rsidRPr="00E95C18">
        <w:rPr>
          <w:lang w:val="en-GB"/>
        </w:rPr>
        <w:t>The payload will be identical to the one that would be returned by a get_</w:t>
      </w:r>
      <w:r w:rsidR="004275B1">
        <w:rPr>
          <w:lang w:val="en-GB"/>
        </w:rPr>
        <w:t>plan</w:t>
      </w:r>
      <w:r w:rsidRPr="00E95C18">
        <w:rPr>
          <w:lang w:val="en-GB"/>
        </w:rPr>
        <w:t>_status</w:t>
      </w:r>
      <w:r w:rsidR="00E2693F">
        <w:rPr>
          <w:lang w:val="en-GB"/>
        </w:rPr>
        <w:t xml:space="preserve"> or </w:t>
      </w:r>
      <w:r w:rsidR="009D3B6E">
        <w:rPr>
          <w:lang w:val="en-GB"/>
        </w:rPr>
        <w:t>scheduled_irrigation</w:t>
      </w:r>
      <w:r w:rsidR="00134E8F">
        <w:rPr>
          <w:lang w:val="en-GB"/>
        </w:rPr>
        <w:t xml:space="preserve"> </w:t>
      </w:r>
      <w:r w:rsidRPr="00E95C18">
        <w:rPr>
          <w:lang w:val="en-GB"/>
        </w:rPr>
        <w:t>request</w:t>
      </w:r>
      <w:r w:rsidR="009D3B6E">
        <w:rPr>
          <w:lang w:val="en-GB"/>
        </w:rPr>
        <w:t>s</w:t>
      </w:r>
      <w:r w:rsidRPr="00E95C18">
        <w:rPr>
          <w:lang w:val="en-GB"/>
        </w:rPr>
        <w:t>.</w:t>
      </w:r>
    </w:p>
    <w:p w14:paraId="5138B9B6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083957A8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1AE48806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4C43064D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25593AF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i) Network error - the connection to the client's host (from notification URL) cannot be established. The service MUST retry a certain number of times. The number of retries and </w:t>
      </w:r>
      <w:r w:rsidRPr="00E95C18">
        <w:rPr>
          <w:lang w:val="en-GB"/>
        </w:rPr>
        <w:lastRenderedPageBreak/>
        <w:t>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1B053B3B" w14:textId="77777777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a0"/>
        <w:ind w:right="1127"/>
        <w:rPr>
          <w:lang w:val="en-GB"/>
        </w:rPr>
      </w:pPr>
    </w:p>
    <w:p w14:paraId="3F7F166B" w14:textId="47E3323E" w:rsidR="00F17A30" w:rsidRPr="00E95C18" w:rsidRDefault="00F17A30" w:rsidP="00F17A30">
      <w:pPr>
        <w:pStyle w:val="a0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p w14:paraId="22D03140" w14:textId="00060E65" w:rsidR="009A729D" w:rsidRPr="00E95C18" w:rsidRDefault="009A729D" w:rsidP="00F17A30">
      <w:pPr>
        <w:pStyle w:val="a0"/>
        <w:ind w:left="0" w:right="1127"/>
        <w:rPr>
          <w:lang w:val="en-GB"/>
        </w:rPr>
      </w:pPr>
    </w:p>
    <w:p w14:paraId="309B6646" w14:textId="77777777" w:rsidR="00E95C18" w:rsidRPr="00E95C18" w:rsidRDefault="00E95C18">
      <w:pPr>
        <w:pStyle w:val="a0"/>
        <w:ind w:left="0" w:right="1127"/>
        <w:rPr>
          <w:lang w:val="en-GB"/>
        </w:rPr>
      </w:pPr>
    </w:p>
    <w:sectPr w:rsidR="00E95C18" w:rsidRPr="00E95C18" w:rsidSect="00C5249D">
      <w:headerReference w:type="default" r:id="rId18"/>
      <w:footerReference w:type="even" r:id="rId19"/>
      <w:footerReference w:type="default" r:id="rId20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B20C" w14:textId="77777777" w:rsidR="00CD6559" w:rsidRDefault="00CD6559" w:rsidP="00885AAF">
      <w:r>
        <w:separator/>
      </w:r>
    </w:p>
  </w:endnote>
  <w:endnote w:type="continuationSeparator" w:id="0">
    <w:p w14:paraId="2DE84D2F" w14:textId="77777777" w:rsidR="00CD6559" w:rsidRDefault="00CD6559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6797505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9CA36AF" w14:textId="03E6592F" w:rsidR="00885AAF" w:rsidRDefault="00885AAF" w:rsidP="00BF1AE8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7ED342EE" w14:textId="77777777" w:rsidR="00885AAF" w:rsidRDefault="00885AAF" w:rsidP="00885AA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a7"/>
      <w:framePr w:wrap="none" w:vAnchor="text" w:hAnchor="page" w:x="8602" w:yAlign="center"/>
      <w:ind w:right="1157"/>
      <w:rPr>
        <w:rStyle w:val="a8"/>
        <w:rFonts w:ascii="Courier New" w:hAnsi="Courier New" w:cs="Courier New"/>
        <w:sz w:val="22"/>
        <w:szCs w:val="22"/>
      </w:rPr>
    </w:pPr>
    <w:r w:rsidRPr="00EF3D14">
      <w:rPr>
        <w:rStyle w:val="a8"/>
        <w:rFonts w:ascii="Courier New" w:hAnsi="Courier New" w:cs="Courier New"/>
        <w:sz w:val="22"/>
        <w:szCs w:val="22"/>
      </w:rPr>
      <w:t>[</w:t>
    </w:r>
    <w:sdt>
      <w:sdtPr>
        <w:rPr>
          <w:rStyle w:val="a8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a8"/>
        </w:rPr>
      </w:sdtEndPr>
      <w:sdtContent>
        <w:r w:rsidRPr="00EF3D14">
          <w:rPr>
            <w:rStyle w:val="a8"/>
            <w:rFonts w:ascii="Courier New" w:hAnsi="Courier New" w:cs="Courier New"/>
            <w:sz w:val="22"/>
            <w:szCs w:val="22"/>
          </w:rPr>
          <w:t xml:space="preserve">Page </w:t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a8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a8"/>
            <w:rFonts w:ascii="Courier New" w:hAnsi="Courier New" w:cs="Courier New"/>
            <w:sz w:val="22"/>
            <w:szCs w:val="22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</w:rPr>
    </w:pPr>
    <w:r w:rsidRPr="00EF3D14">
      <w:rPr>
        <w:rFonts w:ascii="Courier New" w:hAnsi="Courier New" w:cs="Courier New"/>
        <w:sz w:val="22"/>
        <w:szCs w:val="22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864E" w14:textId="77777777" w:rsidR="00CD6559" w:rsidRDefault="00CD6559" w:rsidP="00885AAF">
      <w:r>
        <w:separator/>
      </w:r>
    </w:p>
  </w:footnote>
  <w:footnote w:type="continuationSeparator" w:id="0">
    <w:p w14:paraId="06F3F173" w14:textId="77777777" w:rsidR="00CD6559" w:rsidRDefault="00CD6559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6F7780F3" w:rsidR="00C5249D" w:rsidRPr="00C5249D" w:rsidRDefault="00875A53" w:rsidP="00C5249D">
    <w:pPr>
      <w:pStyle w:val="a0"/>
      <w:tabs>
        <w:tab w:val="center" w:pos="3969"/>
        <w:tab w:val="right" w:pos="8505"/>
      </w:tabs>
      <w:ind w:left="0" w:right="1127"/>
      <w:rPr>
        <w:u w:val="single"/>
      </w:rPr>
    </w:pPr>
    <w:r>
      <w:rPr>
        <w:u w:val="single"/>
      </w:rPr>
      <w:fldChar w:fldCharType="begin"/>
    </w:r>
    <w:r>
      <w:rPr>
        <w:u w:val="single"/>
      </w:rPr>
      <w:instrText xml:space="preserve"> DOCPROPERTY "template_name" \* MERGEFORMAT </w:instrText>
    </w:r>
    <w:r>
      <w:rPr>
        <w:u w:val="single"/>
      </w:rPr>
      <w:fldChar w:fldCharType="separate"/>
    </w:r>
    <w:r w:rsidR="0043450B">
      <w:rPr>
        <w:u w:val="single"/>
      </w:rPr>
      <w:t>irrigation</w:t>
    </w:r>
    <w:r w:rsidR="00B946D4">
      <w:rPr>
        <w:u w:val="single"/>
      </w:rPr>
      <w:t>_</w:t>
    </w:r>
    <w:r>
      <w:rPr>
        <w:u w:val="single"/>
      </w:rPr>
      <w:fldChar w:fldCharType="end"/>
    </w:r>
    <w:r w:rsidR="0043450B">
      <w:rPr>
        <w:u w:val="single"/>
      </w:rPr>
      <w:t>planning</w:t>
    </w:r>
    <w:r>
      <w:rPr>
        <w:u w:val="single"/>
      </w:rPr>
      <w:t xml:space="preserve"> </w:t>
    </w:r>
    <w:r>
      <w:rPr>
        <w:u w:val="single"/>
      </w:rPr>
      <w:fldChar w:fldCharType="begin"/>
    </w:r>
    <w:r>
      <w:rPr>
        <w:u w:val="single"/>
      </w:rPr>
      <w:instrText xml:space="preserve"> DOCPROPERTY "template_version" \* MERGEFORMAT </w:instrText>
    </w:r>
    <w:r>
      <w:rPr>
        <w:u w:val="single"/>
      </w:rPr>
      <w:fldChar w:fldCharType="separate"/>
    </w:r>
    <w:r w:rsidR="00B946D4">
      <w:rPr>
        <w:u w:val="single"/>
      </w:rPr>
      <w:t>0.1.1</w:t>
    </w:r>
    <w:r>
      <w:rPr>
        <w:u w:val="single"/>
      </w:rPr>
      <w:fldChar w:fldCharType="end"/>
    </w:r>
    <w:r w:rsidR="00EF3D14">
      <w:rPr>
        <w:u w:val="single"/>
      </w:rPr>
      <w:t xml:space="preserve"> </w:t>
    </w:r>
    <w:r w:rsidR="00CC5288">
      <w:rPr>
        <w:u w:val="single"/>
      </w:rPr>
      <w:t xml:space="preserve">– </w:t>
    </w:r>
    <w:r w:rsidR="00EF3D14">
      <w:rPr>
        <w:u w:val="single"/>
      </w:rPr>
      <w:fldChar w:fldCharType="begin"/>
    </w:r>
    <w:r w:rsidR="00EF3D14">
      <w:rPr>
        <w:u w:val="single"/>
      </w:rPr>
      <w:instrText xml:space="preserve"> DOCPROPERTY "template_status" \* MERGEFORMAT </w:instrText>
    </w:r>
    <w:r w:rsidR="00EF3D14">
      <w:rPr>
        <w:u w:val="single"/>
      </w:rPr>
      <w:fldChar w:fldCharType="separate"/>
    </w:r>
    <w:r w:rsidR="00B946D4">
      <w:rPr>
        <w:u w:val="single"/>
      </w:rPr>
      <w:t>PUBLISHED</w:t>
    </w:r>
    <w:r w:rsidR="00EF3D14">
      <w:rPr>
        <w:u w:val="single"/>
      </w:rPr>
      <w:fldChar w:fldCharType="end"/>
    </w:r>
    <w:r w:rsidR="00CC5288">
      <w:rPr>
        <w:u w:val="single"/>
      </w:rPr>
      <w:tab/>
    </w:r>
    <w:r w:rsidR="00853C69">
      <w:rPr>
        <w:u w:val="single"/>
      </w:rPr>
      <w:fldChar w:fldCharType="begin"/>
    </w:r>
    <w:r w:rsidR="00853C69">
      <w:rPr>
        <w:u w:val="single"/>
      </w:rPr>
      <w:instrText xml:space="preserve"> PRINTDATE \@ "yyyy-MM-dd" \* MERGEFORMAT </w:instrText>
    </w:r>
    <w:r w:rsidR="00853C69">
      <w:rPr>
        <w:u w:val="single"/>
      </w:rPr>
      <w:fldChar w:fldCharType="separate"/>
    </w:r>
    <w:r w:rsidR="00B946D4">
      <w:rPr>
        <w:noProof/>
        <w:u w:val="single"/>
      </w:rPr>
      <w:t>2021-1</w:t>
    </w:r>
    <w:r w:rsidR="0043450B">
      <w:rPr>
        <w:noProof/>
        <w:u w:val="single"/>
      </w:rPr>
      <w:t>1</w:t>
    </w:r>
    <w:r w:rsidR="00B946D4">
      <w:rPr>
        <w:noProof/>
        <w:u w:val="single"/>
      </w:rPr>
      <w:t>-</w:t>
    </w:r>
    <w:r w:rsidR="00F26E88">
      <w:rPr>
        <w:noProof/>
        <w:u w:val="single"/>
      </w:rPr>
      <w:t>10</w:t>
    </w:r>
    <w:r w:rsidR="00853C69">
      <w:rPr>
        <w:u w:val="single"/>
      </w:rPr>
      <w:fldChar w:fldCharType="end"/>
    </w:r>
  </w:p>
  <w:p w14:paraId="3EAD422D" w14:textId="77777777" w:rsidR="00C5249D" w:rsidRDefault="00C524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6"/>
  </w:num>
  <w:num w:numId="3">
    <w:abstractNumId w:val="27"/>
  </w:num>
  <w:num w:numId="4">
    <w:abstractNumId w:val="18"/>
  </w:num>
  <w:num w:numId="5">
    <w:abstractNumId w:val="17"/>
  </w:num>
  <w:num w:numId="6">
    <w:abstractNumId w:val="24"/>
  </w:num>
  <w:num w:numId="7">
    <w:abstractNumId w:val="20"/>
  </w:num>
  <w:num w:numId="8">
    <w:abstractNumId w:val="3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  <w:num w:numId="19">
    <w:abstractNumId w:val="34"/>
  </w:num>
  <w:num w:numId="20">
    <w:abstractNumId w:val="14"/>
  </w:num>
  <w:num w:numId="21">
    <w:abstractNumId w:val="21"/>
  </w:num>
  <w:num w:numId="22">
    <w:abstractNumId w:val="11"/>
  </w:num>
  <w:num w:numId="23">
    <w:abstractNumId w:val="12"/>
  </w:num>
  <w:num w:numId="24">
    <w:abstractNumId w:val="33"/>
  </w:num>
  <w:num w:numId="25">
    <w:abstractNumId w:val="32"/>
  </w:num>
  <w:num w:numId="26">
    <w:abstractNumId w:val="19"/>
  </w:num>
  <w:num w:numId="27">
    <w:abstractNumId w:val="15"/>
  </w:num>
  <w:num w:numId="28">
    <w:abstractNumId w:val="29"/>
  </w:num>
  <w:num w:numId="29">
    <w:abstractNumId w:val="35"/>
  </w:num>
  <w:num w:numId="30">
    <w:abstractNumId w:val="16"/>
  </w:num>
  <w:num w:numId="31">
    <w:abstractNumId w:val="22"/>
  </w:num>
  <w:num w:numId="32">
    <w:abstractNumId w:val="30"/>
  </w:num>
  <w:num w:numId="33">
    <w:abstractNumId w:val="38"/>
  </w:num>
  <w:num w:numId="34">
    <w:abstractNumId w:val="25"/>
  </w:num>
  <w:num w:numId="35">
    <w:abstractNumId w:val="13"/>
  </w:num>
  <w:num w:numId="36">
    <w:abstractNumId w:val="31"/>
  </w:num>
  <w:num w:numId="37">
    <w:abstractNumId w:val="28"/>
  </w:num>
  <w:num w:numId="38">
    <w:abstractNumId w:val="3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1201"/>
    <w:rsid w:val="00003AF0"/>
    <w:rsid w:val="000044A1"/>
    <w:rsid w:val="00004602"/>
    <w:rsid w:val="00004924"/>
    <w:rsid w:val="000075AC"/>
    <w:rsid w:val="00010B86"/>
    <w:rsid w:val="00010C6D"/>
    <w:rsid w:val="000120EB"/>
    <w:rsid w:val="00012918"/>
    <w:rsid w:val="00017B38"/>
    <w:rsid w:val="00020C52"/>
    <w:rsid w:val="00021D43"/>
    <w:rsid w:val="00023683"/>
    <w:rsid w:val="00024EE7"/>
    <w:rsid w:val="00026494"/>
    <w:rsid w:val="0002663F"/>
    <w:rsid w:val="0002773A"/>
    <w:rsid w:val="00030C06"/>
    <w:rsid w:val="00031474"/>
    <w:rsid w:val="000318E4"/>
    <w:rsid w:val="0003287A"/>
    <w:rsid w:val="00032DF8"/>
    <w:rsid w:val="0003474F"/>
    <w:rsid w:val="00036242"/>
    <w:rsid w:val="000402D6"/>
    <w:rsid w:val="00041ADA"/>
    <w:rsid w:val="00043F50"/>
    <w:rsid w:val="000450B3"/>
    <w:rsid w:val="000455FB"/>
    <w:rsid w:val="00050801"/>
    <w:rsid w:val="00050D11"/>
    <w:rsid w:val="00050FAE"/>
    <w:rsid w:val="00054292"/>
    <w:rsid w:val="0005485C"/>
    <w:rsid w:val="000557A5"/>
    <w:rsid w:val="00055A3D"/>
    <w:rsid w:val="00057C62"/>
    <w:rsid w:val="00067661"/>
    <w:rsid w:val="000708CC"/>
    <w:rsid w:val="00070EFE"/>
    <w:rsid w:val="0007249D"/>
    <w:rsid w:val="000728EC"/>
    <w:rsid w:val="00074D4A"/>
    <w:rsid w:val="00075167"/>
    <w:rsid w:val="0007530A"/>
    <w:rsid w:val="00077251"/>
    <w:rsid w:val="00077E41"/>
    <w:rsid w:val="000815BB"/>
    <w:rsid w:val="0008187F"/>
    <w:rsid w:val="000822B9"/>
    <w:rsid w:val="000862B9"/>
    <w:rsid w:val="00086586"/>
    <w:rsid w:val="00090FC0"/>
    <w:rsid w:val="00092F26"/>
    <w:rsid w:val="00092FE0"/>
    <w:rsid w:val="0009617A"/>
    <w:rsid w:val="0009740D"/>
    <w:rsid w:val="00097F78"/>
    <w:rsid w:val="000A0847"/>
    <w:rsid w:val="000A20E7"/>
    <w:rsid w:val="000A5615"/>
    <w:rsid w:val="000B16DB"/>
    <w:rsid w:val="000B27E1"/>
    <w:rsid w:val="000B3578"/>
    <w:rsid w:val="000B7F47"/>
    <w:rsid w:val="000C0EDC"/>
    <w:rsid w:val="000C23CA"/>
    <w:rsid w:val="000C6072"/>
    <w:rsid w:val="000C784E"/>
    <w:rsid w:val="000D0773"/>
    <w:rsid w:val="000D129C"/>
    <w:rsid w:val="000D53E8"/>
    <w:rsid w:val="000D689F"/>
    <w:rsid w:val="000D7A5C"/>
    <w:rsid w:val="000D7CDA"/>
    <w:rsid w:val="000E14E1"/>
    <w:rsid w:val="000E2077"/>
    <w:rsid w:val="000E2577"/>
    <w:rsid w:val="000E2D44"/>
    <w:rsid w:val="000E3DBD"/>
    <w:rsid w:val="000E5D4C"/>
    <w:rsid w:val="000E7114"/>
    <w:rsid w:val="000F2492"/>
    <w:rsid w:val="000F77F2"/>
    <w:rsid w:val="00100C77"/>
    <w:rsid w:val="001040AF"/>
    <w:rsid w:val="00106DA9"/>
    <w:rsid w:val="00107963"/>
    <w:rsid w:val="00112981"/>
    <w:rsid w:val="00112DDB"/>
    <w:rsid w:val="00113824"/>
    <w:rsid w:val="00114AA6"/>
    <w:rsid w:val="00117041"/>
    <w:rsid w:val="00117AEB"/>
    <w:rsid w:val="00120BDB"/>
    <w:rsid w:val="0012290C"/>
    <w:rsid w:val="0012344C"/>
    <w:rsid w:val="00123762"/>
    <w:rsid w:val="00123DE1"/>
    <w:rsid w:val="00124350"/>
    <w:rsid w:val="00124A35"/>
    <w:rsid w:val="00126EEB"/>
    <w:rsid w:val="00130D55"/>
    <w:rsid w:val="001311F2"/>
    <w:rsid w:val="001342A2"/>
    <w:rsid w:val="00134E8F"/>
    <w:rsid w:val="00135BAF"/>
    <w:rsid w:val="001370C2"/>
    <w:rsid w:val="00137DAD"/>
    <w:rsid w:val="00142C29"/>
    <w:rsid w:val="00143355"/>
    <w:rsid w:val="001436A2"/>
    <w:rsid w:val="001445B8"/>
    <w:rsid w:val="0014487C"/>
    <w:rsid w:val="00145BF6"/>
    <w:rsid w:val="00147717"/>
    <w:rsid w:val="00147B06"/>
    <w:rsid w:val="00151773"/>
    <w:rsid w:val="00153CE5"/>
    <w:rsid w:val="001555F3"/>
    <w:rsid w:val="00155B92"/>
    <w:rsid w:val="001568AC"/>
    <w:rsid w:val="00160102"/>
    <w:rsid w:val="00160C1A"/>
    <w:rsid w:val="0016117F"/>
    <w:rsid w:val="00161BCC"/>
    <w:rsid w:val="00164795"/>
    <w:rsid w:val="00164DEA"/>
    <w:rsid w:val="00164EA8"/>
    <w:rsid w:val="001710DB"/>
    <w:rsid w:val="00171354"/>
    <w:rsid w:val="00171389"/>
    <w:rsid w:val="001728CC"/>
    <w:rsid w:val="001740D7"/>
    <w:rsid w:val="0017754A"/>
    <w:rsid w:val="00177E69"/>
    <w:rsid w:val="0018190F"/>
    <w:rsid w:val="0018443E"/>
    <w:rsid w:val="00186CF8"/>
    <w:rsid w:val="00186E89"/>
    <w:rsid w:val="00187DE2"/>
    <w:rsid w:val="00187F67"/>
    <w:rsid w:val="0019270E"/>
    <w:rsid w:val="0019332C"/>
    <w:rsid w:val="00195030"/>
    <w:rsid w:val="00195E55"/>
    <w:rsid w:val="001A0D7F"/>
    <w:rsid w:val="001A1D2D"/>
    <w:rsid w:val="001A4932"/>
    <w:rsid w:val="001A498C"/>
    <w:rsid w:val="001A68A8"/>
    <w:rsid w:val="001A751F"/>
    <w:rsid w:val="001A76F7"/>
    <w:rsid w:val="001A7946"/>
    <w:rsid w:val="001B0210"/>
    <w:rsid w:val="001B2C02"/>
    <w:rsid w:val="001B3FD0"/>
    <w:rsid w:val="001B4151"/>
    <w:rsid w:val="001B432D"/>
    <w:rsid w:val="001B44EC"/>
    <w:rsid w:val="001B7FCC"/>
    <w:rsid w:val="001C12CB"/>
    <w:rsid w:val="001C2C85"/>
    <w:rsid w:val="001C3F79"/>
    <w:rsid w:val="001C5D0C"/>
    <w:rsid w:val="001C6975"/>
    <w:rsid w:val="001C7B7B"/>
    <w:rsid w:val="001D3D55"/>
    <w:rsid w:val="001D4B36"/>
    <w:rsid w:val="001D54BA"/>
    <w:rsid w:val="001D5DB3"/>
    <w:rsid w:val="001D64BB"/>
    <w:rsid w:val="001D670D"/>
    <w:rsid w:val="001D6772"/>
    <w:rsid w:val="001D73F5"/>
    <w:rsid w:val="001E0104"/>
    <w:rsid w:val="001E31A6"/>
    <w:rsid w:val="001E4CA3"/>
    <w:rsid w:val="001E64DF"/>
    <w:rsid w:val="001F1840"/>
    <w:rsid w:val="001F5CAB"/>
    <w:rsid w:val="001F7266"/>
    <w:rsid w:val="001F7E03"/>
    <w:rsid w:val="00200B8E"/>
    <w:rsid w:val="002035BC"/>
    <w:rsid w:val="00204FD7"/>
    <w:rsid w:val="0020548A"/>
    <w:rsid w:val="00205D38"/>
    <w:rsid w:val="002061C9"/>
    <w:rsid w:val="002067A7"/>
    <w:rsid w:val="00212B61"/>
    <w:rsid w:val="00214B60"/>
    <w:rsid w:val="00215D44"/>
    <w:rsid w:val="00221800"/>
    <w:rsid w:val="002227BD"/>
    <w:rsid w:val="00222963"/>
    <w:rsid w:val="00222B6C"/>
    <w:rsid w:val="002246C7"/>
    <w:rsid w:val="00226ABB"/>
    <w:rsid w:val="00227E4F"/>
    <w:rsid w:val="002313D6"/>
    <w:rsid w:val="0023146F"/>
    <w:rsid w:val="002325EA"/>
    <w:rsid w:val="00233D21"/>
    <w:rsid w:val="002378D6"/>
    <w:rsid w:val="00240165"/>
    <w:rsid w:val="00241ADD"/>
    <w:rsid w:val="00242DC1"/>
    <w:rsid w:val="00243157"/>
    <w:rsid w:val="00243E51"/>
    <w:rsid w:val="002445EC"/>
    <w:rsid w:val="00245628"/>
    <w:rsid w:val="00245AF2"/>
    <w:rsid w:val="002515BC"/>
    <w:rsid w:val="002525B1"/>
    <w:rsid w:val="002546EF"/>
    <w:rsid w:val="00255165"/>
    <w:rsid w:val="00255D16"/>
    <w:rsid w:val="002575FC"/>
    <w:rsid w:val="002577E1"/>
    <w:rsid w:val="00260E1E"/>
    <w:rsid w:val="00263747"/>
    <w:rsid w:val="0026657D"/>
    <w:rsid w:val="002665AB"/>
    <w:rsid w:val="00273094"/>
    <w:rsid w:val="002736D2"/>
    <w:rsid w:val="00273C06"/>
    <w:rsid w:val="00274078"/>
    <w:rsid w:val="002761B2"/>
    <w:rsid w:val="00276D8A"/>
    <w:rsid w:val="00281A66"/>
    <w:rsid w:val="00282B5C"/>
    <w:rsid w:val="002834D7"/>
    <w:rsid w:val="00283E1F"/>
    <w:rsid w:val="00286240"/>
    <w:rsid w:val="00286A40"/>
    <w:rsid w:val="00287041"/>
    <w:rsid w:val="00287B67"/>
    <w:rsid w:val="00287F7C"/>
    <w:rsid w:val="0029375B"/>
    <w:rsid w:val="00293A08"/>
    <w:rsid w:val="00296996"/>
    <w:rsid w:val="002A0390"/>
    <w:rsid w:val="002A152A"/>
    <w:rsid w:val="002A1848"/>
    <w:rsid w:val="002B3D88"/>
    <w:rsid w:val="002B5FC8"/>
    <w:rsid w:val="002C00DC"/>
    <w:rsid w:val="002C02D2"/>
    <w:rsid w:val="002C0E2E"/>
    <w:rsid w:val="002C3C16"/>
    <w:rsid w:val="002C430F"/>
    <w:rsid w:val="002C4CB5"/>
    <w:rsid w:val="002C5025"/>
    <w:rsid w:val="002C5A0E"/>
    <w:rsid w:val="002C6824"/>
    <w:rsid w:val="002C6FCC"/>
    <w:rsid w:val="002D18BE"/>
    <w:rsid w:val="002D18E6"/>
    <w:rsid w:val="002D1C35"/>
    <w:rsid w:val="002D4577"/>
    <w:rsid w:val="002D465A"/>
    <w:rsid w:val="002D6127"/>
    <w:rsid w:val="002E055D"/>
    <w:rsid w:val="002E4859"/>
    <w:rsid w:val="002E56D2"/>
    <w:rsid w:val="002F0529"/>
    <w:rsid w:val="002F449C"/>
    <w:rsid w:val="002F509D"/>
    <w:rsid w:val="002F5E53"/>
    <w:rsid w:val="002F6311"/>
    <w:rsid w:val="00300A7D"/>
    <w:rsid w:val="00302314"/>
    <w:rsid w:val="00311415"/>
    <w:rsid w:val="00311807"/>
    <w:rsid w:val="00316424"/>
    <w:rsid w:val="00317449"/>
    <w:rsid w:val="00320FEF"/>
    <w:rsid w:val="003224AD"/>
    <w:rsid w:val="003242D8"/>
    <w:rsid w:val="0032635B"/>
    <w:rsid w:val="00326989"/>
    <w:rsid w:val="00327606"/>
    <w:rsid w:val="00327808"/>
    <w:rsid w:val="00330B84"/>
    <w:rsid w:val="00331412"/>
    <w:rsid w:val="00331446"/>
    <w:rsid w:val="0033358A"/>
    <w:rsid w:val="0033474B"/>
    <w:rsid w:val="00335E6B"/>
    <w:rsid w:val="00335F30"/>
    <w:rsid w:val="00336F72"/>
    <w:rsid w:val="003377DE"/>
    <w:rsid w:val="00340086"/>
    <w:rsid w:val="00342C18"/>
    <w:rsid w:val="0034379F"/>
    <w:rsid w:val="00343DB5"/>
    <w:rsid w:val="00350182"/>
    <w:rsid w:val="0035245E"/>
    <w:rsid w:val="003535C7"/>
    <w:rsid w:val="00353800"/>
    <w:rsid w:val="00354ADC"/>
    <w:rsid w:val="00355ADE"/>
    <w:rsid w:val="00355F49"/>
    <w:rsid w:val="003604C6"/>
    <w:rsid w:val="003605C3"/>
    <w:rsid w:val="00360F04"/>
    <w:rsid w:val="0036161B"/>
    <w:rsid w:val="00361A2F"/>
    <w:rsid w:val="00362366"/>
    <w:rsid w:val="003639E1"/>
    <w:rsid w:val="00365543"/>
    <w:rsid w:val="00365A1B"/>
    <w:rsid w:val="00367185"/>
    <w:rsid w:val="00367EE6"/>
    <w:rsid w:val="00374B0E"/>
    <w:rsid w:val="00374BC5"/>
    <w:rsid w:val="00374E17"/>
    <w:rsid w:val="003766DE"/>
    <w:rsid w:val="00380511"/>
    <w:rsid w:val="0038137B"/>
    <w:rsid w:val="00381A7F"/>
    <w:rsid w:val="003836FE"/>
    <w:rsid w:val="0038391B"/>
    <w:rsid w:val="00384133"/>
    <w:rsid w:val="003909B8"/>
    <w:rsid w:val="00390DB0"/>
    <w:rsid w:val="0039344E"/>
    <w:rsid w:val="003935AD"/>
    <w:rsid w:val="00394A54"/>
    <w:rsid w:val="00395519"/>
    <w:rsid w:val="003A0905"/>
    <w:rsid w:val="003A0FD7"/>
    <w:rsid w:val="003A137F"/>
    <w:rsid w:val="003A2ECB"/>
    <w:rsid w:val="003A4395"/>
    <w:rsid w:val="003A75DF"/>
    <w:rsid w:val="003B070E"/>
    <w:rsid w:val="003B20A1"/>
    <w:rsid w:val="003B269C"/>
    <w:rsid w:val="003B5CF8"/>
    <w:rsid w:val="003B6284"/>
    <w:rsid w:val="003B6766"/>
    <w:rsid w:val="003B7409"/>
    <w:rsid w:val="003C36EC"/>
    <w:rsid w:val="003C7727"/>
    <w:rsid w:val="003C7B6F"/>
    <w:rsid w:val="003C7C8E"/>
    <w:rsid w:val="003D45F5"/>
    <w:rsid w:val="003D4657"/>
    <w:rsid w:val="003D6F93"/>
    <w:rsid w:val="003E0315"/>
    <w:rsid w:val="003E2B5F"/>
    <w:rsid w:val="003E4CA5"/>
    <w:rsid w:val="003E7BD5"/>
    <w:rsid w:val="003F0129"/>
    <w:rsid w:val="003F1D24"/>
    <w:rsid w:val="003F44D8"/>
    <w:rsid w:val="003F5126"/>
    <w:rsid w:val="003F5DB9"/>
    <w:rsid w:val="0040116E"/>
    <w:rsid w:val="004011CC"/>
    <w:rsid w:val="004011ED"/>
    <w:rsid w:val="00402546"/>
    <w:rsid w:val="0040257E"/>
    <w:rsid w:val="00404381"/>
    <w:rsid w:val="0040560D"/>
    <w:rsid w:val="00405A19"/>
    <w:rsid w:val="004074B3"/>
    <w:rsid w:val="00407B8C"/>
    <w:rsid w:val="00410794"/>
    <w:rsid w:val="00413589"/>
    <w:rsid w:val="004137B6"/>
    <w:rsid w:val="00415AD4"/>
    <w:rsid w:val="00421D71"/>
    <w:rsid w:val="00423B5B"/>
    <w:rsid w:val="00424409"/>
    <w:rsid w:val="004244FF"/>
    <w:rsid w:val="004258E5"/>
    <w:rsid w:val="00426FF7"/>
    <w:rsid w:val="004275B1"/>
    <w:rsid w:val="004317E2"/>
    <w:rsid w:val="004324C8"/>
    <w:rsid w:val="00432968"/>
    <w:rsid w:val="00433AA3"/>
    <w:rsid w:val="00433E5B"/>
    <w:rsid w:val="0043450B"/>
    <w:rsid w:val="0044066F"/>
    <w:rsid w:val="00441237"/>
    <w:rsid w:val="00441B71"/>
    <w:rsid w:val="0044211E"/>
    <w:rsid w:val="00452197"/>
    <w:rsid w:val="00453D78"/>
    <w:rsid w:val="00455330"/>
    <w:rsid w:val="004571E9"/>
    <w:rsid w:val="00457EB8"/>
    <w:rsid w:val="00460675"/>
    <w:rsid w:val="00461D6F"/>
    <w:rsid w:val="0046253E"/>
    <w:rsid w:val="0046434E"/>
    <w:rsid w:val="00472A5B"/>
    <w:rsid w:val="00473051"/>
    <w:rsid w:val="0047400A"/>
    <w:rsid w:val="00477394"/>
    <w:rsid w:val="00480B51"/>
    <w:rsid w:val="004821B1"/>
    <w:rsid w:val="00485854"/>
    <w:rsid w:val="00485917"/>
    <w:rsid w:val="00485BA2"/>
    <w:rsid w:val="0048618C"/>
    <w:rsid w:val="00486F0B"/>
    <w:rsid w:val="004876B0"/>
    <w:rsid w:val="00490E34"/>
    <w:rsid w:val="00493C8A"/>
    <w:rsid w:val="004941C0"/>
    <w:rsid w:val="00494674"/>
    <w:rsid w:val="00494B94"/>
    <w:rsid w:val="004A0103"/>
    <w:rsid w:val="004A0712"/>
    <w:rsid w:val="004A0FEC"/>
    <w:rsid w:val="004A132E"/>
    <w:rsid w:val="004A265B"/>
    <w:rsid w:val="004A3700"/>
    <w:rsid w:val="004A3A0D"/>
    <w:rsid w:val="004A53E6"/>
    <w:rsid w:val="004B0580"/>
    <w:rsid w:val="004B45A4"/>
    <w:rsid w:val="004B486E"/>
    <w:rsid w:val="004B70FE"/>
    <w:rsid w:val="004B7152"/>
    <w:rsid w:val="004B74D4"/>
    <w:rsid w:val="004C0024"/>
    <w:rsid w:val="004C084C"/>
    <w:rsid w:val="004C0F0E"/>
    <w:rsid w:val="004C245C"/>
    <w:rsid w:val="004C26F4"/>
    <w:rsid w:val="004C3206"/>
    <w:rsid w:val="004C6810"/>
    <w:rsid w:val="004C6A3D"/>
    <w:rsid w:val="004D2C0E"/>
    <w:rsid w:val="004D2C93"/>
    <w:rsid w:val="004D43B6"/>
    <w:rsid w:val="004D6BEF"/>
    <w:rsid w:val="004E261B"/>
    <w:rsid w:val="004E5388"/>
    <w:rsid w:val="004E601D"/>
    <w:rsid w:val="004E6C91"/>
    <w:rsid w:val="004F205A"/>
    <w:rsid w:val="004F39DD"/>
    <w:rsid w:val="004F5301"/>
    <w:rsid w:val="004F5442"/>
    <w:rsid w:val="004F69AC"/>
    <w:rsid w:val="004F69E0"/>
    <w:rsid w:val="004F737B"/>
    <w:rsid w:val="005024B9"/>
    <w:rsid w:val="0050426A"/>
    <w:rsid w:val="00511128"/>
    <w:rsid w:val="0051281D"/>
    <w:rsid w:val="005138D1"/>
    <w:rsid w:val="005151D0"/>
    <w:rsid w:val="00516624"/>
    <w:rsid w:val="00520B16"/>
    <w:rsid w:val="00521967"/>
    <w:rsid w:val="00521B6F"/>
    <w:rsid w:val="005231E0"/>
    <w:rsid w:val="00523C7E"/>
    <w:rsid w:val="00525ACA"/>
    <w:rsid w:val="00525CC0"/>
    <w:rsid w:val="00525D2C"/>
    <w:rsid w:val="00527C51"/>
    <w:rsid w:val="00530236"/>
    <w:rsid w:val="0053252E"/>
    <w:rsid w:val="0053337F"/>
    <w:rsid w:val="005334A9"/>
    <w:rsid w:val="0053373F"/>
    <w:rsid w:val="005359EF"/>
    <w:rsid w:val="0053667D"/>
    <w:rsid w:val="00536B1E"/>
    <w:rsid w:val="005373D9"/>
    <w:rsid w:val="0054004E"/>
    <w:rsid w:val="00540C4E"/>
    <w:rsid w:val="0054304F"/>
    <w:rsid w:val="005465A3"/>
    <w:rsid w:val="00551CCC"/>
    <w:rsid w:val="00553C6E"/>
    <w:rsid w:val="00554B22"/>
    <w:rsid w:val="0055598B"/>
    <w:rsid w:val="00555AC9"/>
    <w:rsid w:val="00556306"/>
    <w:rsid w:val="005607E6"/>
    <w:rsid w:val="00562AC6"/>
    <w:rsid w:val="00563B38"/>
    <w:rsid w:val="00567791"/>
    <w:rsid w:val="00572977"/>
    <w:rsid w:val="00572E3C"/>
    <w:rsid w:val="00574207"/>
    <w:rsid w:val="00574C02"/>
    <w:rsid w:val="00575DAE"/>
    <w:rsid w:val="00577AC4"/>
    <w:rsid w:val="00580A00"/>
    <w:rsid w:val="00582056"/>
    <w:rsid w:val="005828AE"/>
    <w:rsid w:val="0058305E"/>
    <w:rsid w:val="00584577"/>
    <w:rsid w:val="00585980"/>
    <w:rsid w:val="00591CD9"/>
    <w:rsid w:val="0059275F"/>
    <w:rsid w:val="00592A8D"/>
    <w:rsid w:val="0059302A"/>
    <w:rsid w:val="0059462B"/>
    <w:rsid w:val="00595982"/>
    <w:rsid w:val="0059630C"/>
    <w:rsid w:val="005A29F1"/>
    <w:rsid w:val="005A51CC"/>
    <w:rsid w:val="005A5D96"/>
    <w:rsid w:val="005A78DA"/>
    <w:rsid w:val="005B3FF4"/>
    <w:rsid w:val="005B515B"/>
    <w:rsid w:val="005B5F68"/>
    <w:rsid w:val="005B669E"/>
    <w:rsid w:val="005B7ED1"/>
    <w:rsid w:val="005C0554"/>
    <w:rsid w:val="005C2A44"/>
    <w:rsid w:val="005C2A4F"/>
    <w:rsid w:val="005C2EF8"/>
    <w:rsid w:val="005D05C8"/>
    <w:rsid w:val="005D06CB"/>
    <w:rsid w:val="005D1622"/>
    <w:rsid w:val="005D2744"/>
    <w:rsid w:val="005D5607"/>
    <w:rsid w:val="005D7C43"/>
    <w:rsid w:val="005E39BB"/>
    <w:rsid w:val="005E518A"/>
    <w:rsid w:val="005E70A6"/>
    <w:rsid w:val="005E7693"/>
    <w:rsid w:val="005F1415"/>
    <w:rsid w:val="005F1F51"/>
    <w:rsid w:val="005F369F"/>
    <w:rsid w:val="005F6B6F"/>
    <w:rsid w:val="005F715B"/>
    <w:rsid w:val="00602CBE"/>
    <w:rsid w:val="00605206"/>
    <w:rsid w:val="006057A1"/>
    <w:rsid w:val="0060725D"/>
    <w:rsid w:val="00607D2C"/>
    <w:rsid w:val="00611119"/>
    <w:rsid w:val="0061134C"/>
    <w:rsid w:val="00612EA5"/>
    <w:rsid w:val="00612FE7"/>
    <w:rsid w:val="0061420E"/>
    <w:rsid w:val="0061491A"/>
    <w:rsid w:val="00614A18"/>
    <w:rsid w:val="00616A80"/>
    <w:rsid w:val="00620414"/>
    <w:rsid w:val="00620B01"/>
    <w:rsid w:val="00621BDE"/>
    <w:rsid w:val="006231F9"/>
    <w:rsid w:val="00623610"/>
    <w:rsid w:val="0062385A"/>
    <w:rsid w:val="006240EF"/>
    <w:rsid w:val="00624BE9"/>
    <w:rsid w:val="00625C5B"/>
    <w:rsid w:val="00627218"/>
    <w:rsid w:val="00631531"/>
    <w:rsid w:val="00631973"/>
    <w:rsid w:val="006338DB"/>
    <w:rsid w:val="006347D9"/>
    <w:rsid w:val="00635913"/>
    <w:rsid w:val="00635FCB"/>
    <w:rsid w:val="00636332"/>
    <w:rsid w:val="0064016B"/>
    <w:rsid w:val="0064263F"/>
    <w:rsid w:val="00642F9F"/>
    <w:rsid w:val="00645ED1"/>
    <w:rsid w:val="00645F4E"/>
    <w:rsid w:val="00646F05"/>
    <w:rsid w:val="006478FD"/>
    <w:rsid w:val="00650CA0"/>
    <w:rsid w:val="006517CD"/>
    <w:rsid w:val="0065199C"/>
    <w:rsid w:val="0065339F"/>
    <w:rsid w:val="00653CDF"/>
    <w:rsid w:val="00653D77"/>
    <w:rsid w:val="00654EB9"/>
    <w:rsid w:val="00655BA1"/>
    <w:rsid w:val="00662101"/>
    <w:rsid w:val="006653C9"/>
    <w:rsid w:val="0066645E"/>
    <w:rsid w:val="0067010A"/>
    <w:rsid w:val="0067073B"/>
    <w:rsid w:val="00671D5E"/>
    <w:rsid w:val="00673A49"/>
    <w:rsid w:val="00674C65"/>
    <w:rsid w:val="00675CCE"/>
    <w:rsid w:val="00677E89"/>
    <w:rsid w:val="006803E6"/>
    <w:rsid w:val="006808D3"/>
    <w:rsid w:val="0068385E"/>
    <w:rsid w:val="00684AA5"/>
    <w:rsid w:val="00684C4E"/>
    <w:rsid w:val="006868A2"/>
    <w:rsid w:val="006871A2"/>
    <w:rsid w:val="0068725C"/>
    <w:rsid w:val="00687E90"/>
    <w:rsid w:val="00690FC5"/>
    <w:rsid w:val="00691308"/>
    <w:rsid w:val="006922CC"/>
    <w:rsid w:val="006939D9"/>
    <w:rsid w:val="00694B79"/>
    <w:rsid w:val="0069649C"/>
    <w:rsid w:val="0069693F"/>
    <w:rsid w:val="00697102"/>
    <w:rsid w:val="006A18DE"/>
    <w:rsid w:val="006A26E9"/>
    <w:rsid w:val="006A3E12"/>
    <w:rsid w:val="006A44BD"/>
    <w:rsid w:val="006A53CB"/>
    <w:rsid w:val="006A756F"/>
    <w:rsid w:val="006B0B5C"/>
    <w:rsid w:val="006B2341"/>
    <w:rsid w:val="006B30C9"/>
    <w:rsid w:val="006B37F7"/>
    <w:rsid w:val="006B3ABC"/>
    <w:rsid w:val="006B5C3B"/>
    <w:rsid w:val="006B6569"/>
    <w:rsid w:val="006B7977"/>
    <w:rsid w:val="006B7CA7"/>
    <w:rsid w:val="006C15B4"/>
    <w:rsid w:val="006C1F3E"/>
    <w:rsid w:val="006C282A"/>
    <w:rsid w:val="006C39B1"/>
    <w:rsid w:val="006C426F"/>
    <w:rsid w:val="006C4E91"/>
    <w:rsid w:val="006C6999"/>
    <w:rsid w:val="006D222F"/>
    <w:rsid w:val="006D2D11"/>
    <w:rsid w:val="006D30C1"/>
    <w:rsid w:val="006D422B"/>
    <w:rsid w:val="006D5FED"/>
    <w:rsid w:val="006D7E76"/>
    <w:rsid w:val="006E0AE1"/>
    <w:rsid w:val="006E26CF"/>
    <w:rsid w:val="006E27B6"/>
    <w:rsid w:val="006E2DFD"/>
    <w:rsid w:val="006E2FCE"/>
    <w:rsid w:val="006E57CC"/>
    <w:rsid w:val="006F47CA"/>
    <w:rsid w:val="006F513E"/>
    <w:rsid w:val="006F51F7"/>
    <w:rsid w:val="006F7E73"/>
    <w:rsid w:val="006F7FC8"/>
    <w:rsid w:val="007033DF"/>
    <w:rsid w:val="0070436A"/>
    <w:rsid w:val="00704F3D"/>
    <w:rsid w:val="00712AD5"/>
    <w:rsid w:val="00713947"/>
    <w:rsid w:val="00713E59"/>
    <w:rsid w:val="00713EFB"/>
    <w:rsid w:val="007142E4"/>
    <w:rsid w:val="00714D90"/>
    <w:rsid w:val="00722E71"/>
    <w:rsid w:val="00723185"/>
    <w:rsid w:val="00725114"/>
    <w:rsid w:val="00730918"/>
    <w:rsid w:val="00731C8F"/>
    <w:rsid w:val="00731E53"/>
    <w:rsid w:val="0073320C"/>
    <w:rsid w:val="00733759"/>
    <w:rsid w:val="00733C76"/>
    <w:rsid w:val="00740596"/>
    <w:rsid w:val="007467C8"/>
    <w:rsid w:val="00746D37"/>
    <w:rsid w:val="00746E2A"/>
    <w:rsid w:val="007474C4"/>
    <w:rsid w:val="00747DFD"/>
    <w:rsid w:val="007503FE"/>
    <w:rsid w:val="00750AB1"/>
    <w:rsid w:val="00750D6B"/>
    <w:rsid w:val="007528EB"/>
    <w:rsid w:val="007529AB"/>
    <w:rsid w:val="00752F5B"/>
    <w:rsid w:val="00753B60"/>
    <w:rsid w:val="00755A72"/>
    <w:rsid w:val="00757014"/>
    <w:rsid w:val="0075706E"/>
    <w:rsid w:val="0076443F"/>
    <w:rsid w:val="007648FB"/>
    <w:rsid w:val="00765A63"/>
    <w:rsid w:val="0077045F"/>
    <w:rsid w:val="007706C9"/>
    <w:rsid w:val="00773780"/>
    <w:rsid w:val="00776033"/>
    <w:rsid w:val="00776141"/>
    <w:rsid w:val="00776AFA"/>
    <w:rsid w:val="00776CF1"/>
    <w:rsid w:val="00776F63"/>
    <w:rsid w:val="0078038D"/>
    <w:rsid w:val="007805A5"/>
    <w:rsid w:val="00781EC4"/>
    <w:rsid w:val="007838BB"/>
    <w:rsid w:val="00784A92"/>
    <w:rsid w:val="007851C9"/>
    <w:rsid w:val="0078689C"/>
    <w:rsid w:val="007872CE"/>
    <w:rsid w:val="007875BA"/>
    <w:rsid w:val="0078766B"/>
    <w:rsid w:val="00792D66"/>
    <w:rsid w:val="0079399D"/>
    <w:rsid w:val="007964BD"/>
    <w:rsid w:val="007A0042"/>
    <w:rsid w:val="007A0A9A"/>
    <w:rsid w:val="007A1B20"/>
    <w:rsid w:val="007A1DFF"/>
    <w:rsid w:val="007A24D3"/>
    <w:rsid w:val="007A4B87"/>
    <w:rsid w:val="007A5D0E"/>
    <w:rsid w:val="007A69CC"/>
    <w:rsid w:val="007C0F41"/>
    <w:rsid w:val="007C25F8"/>
    <w:rsid w:val="007C38F3"/>
    <w:rsid w:val="007C5E9A"/>
    <w:rsid w:val="007C6808"/>
    <w:rsid w:val="007C7008"/>
    <w:rsid w:val="007D1FA9"/>
    <w:rsid w:val="007D2C3F"/>
    <w:rsid w:val="007D2F8D"/>
    <w:rsid w:val="007D5EFC"/>
    <w:rsid w:val="007D66CD"/>
    <w:rsid w:val="007D6B67"/>
    <w:rsid w:val="007D6BFD"/>
    <w:rsid w:val="007E1637"/>
    <w:rsid w:val="007F0462"/>
    <w:rsid w:val="007F2F5D"/>
    <w:rsid w:val="007F4FFE"/>
    <w:rsid w:val="007F5472"/>
    <w:rsid w:val="007F6529"/>
    <w:rsid w:val="007F6932"/>
    <w:rsid w:val="0080076D"/>
    <w:rsid w:val="00801E07"/>
    <w:rsid w:val="00802A0E"/>
    <w:rsid w:val="00804398"/>
    <w:rsid w:val="00804D8A"/>
    <w:rsid w:val="00806DF3"/>
    <w:rsid w:val="008071F0"/>
    <w:rsid w:val="00810327"/>
    <w:rsid w:val="00811E73"/>
    <w:rsid w:val="00811F4E"/>
    <w:rsid w:val="008139C0"/>
    <w:rsid w:val="00813F7D"/>
    <w:rsid w:val="0081490B"/>
    <w:rsid w:val="00814B8B"/>
    <w:rsid w:val="00815A10"/>
    <w:rsid w:val="00821ACC"/>
    <w:rsid w:val="00822171"/>
    <w:rsid w:val="008222D1"/>
    <w:rsid w:val="00824958"/>
    <w:rsid w:val="008318A4"/>
    <w:rsid w:val="00832076"/>
    <w:rsid w:val="00832B46"/>
    <w:rsid w:val="00832E01"/>
    <w:rsid w:val="00832E2E"/>
    <w:rsid w:val="00834DA9"/>
    <w:rsid w:val="00837666"/>
    <w:rsid w:val="00842033"/>
    <w:rsid w:val="0084240D"/>
    <w:rsid w:val="00843C2A"/>
    <w:rsid w:val="00844895"/>
    <w:rsid w:val="0084545C"/>
    <w:rsid w:val="00845DF3"/>
    <w:rsid w:val="0084706F"/>
    <w:rsid w:val="008502CA"/>
    <w:rsid w:val="00850A01"/>
    <w:rsid w:val="00851402"/>
    <w:rsid w:val="008520B1"/>
    <w:rsid w:val="00852640"/>
    <w:rsid w:val="00853055"/>
    <w:rsid w:val="00853C69"/>
    <w:rsid w:val="00857661"/>
    <w:rsid w:val="00857DA2"/>
    <w:rsid w:val="0086513F"/>
    <w:rsid w:val="0086556A"/>
    <w:rsid w:val="00875A53"/>
    <w:rsid w:val="00881532"/>
    <w:rsid w:val="00884F8D"/>
    <w:rsid w:val="00885AAF"/>
    <w:rsid w:val="00885D9D"/>
    <w:rsid w:val="00890227"/>
    <w:rsid w:val="00892682"/>
    <w:rsid w:val="00892F00"/>
    <w:rsid w:val="00893283"/>
    <w:rsid w:val="00894D2D"/>
    <w:rsid w:val="008A031F"/>
    <w:rsid w:val="008A1A07"/>
    <w:rsid w:val="008A2B27"/>
    <w:rsid w:val="008A61BE"/>
    <w:rsid w:val="008A6566"/>
    <w:rsid w:val="008A7AC4"/>
    <w:rsid w:val="008B28C7"/>
    <w:rsid w:val="008B4BE1"/>
    <w:rsid w:val="008B4D57"/>
    <w:rsid w:val="008B5289"/>
    <w:rsid w:val="008B6958"/>
    <w:rsid w:val="008B6ACE"/>
    <w:rsid w:val="008B6D52"/>
    <w:rsid w:val="008C3521"/>
    <w:rsid w:val="008C6361"/>
    <w:rsid w:val="008C78A1"/>
    <w:rsid w:val="008D43EB"/>
    <w:rsid w:val="008D4D44"/>
    <w:rsid w:val="008D5A96"/>
    <w:rsid w:val="008D6B35"/>
    <w:rsid w:val="008D6EA9"/>
    <w:rsid w:val="008D7A17"/>
    <w:rsid w:val="008D7A1E"/>
    <w:rsid w:val="008E07A5"/>
    <w:rsid w:val="008E1990"/>
    <w:rsid w:val="008E2818"/>
    <w:rsid w:val="008E6E37"/>
    <w:rsid w:val="008F00CA"/>
    <w:rsid w:val="008F2E96"/>
    <w:rsid w:val="008F4466"/>
    <w:rsid w:val="008F542C"/>
    <w:rsid w:val="008F5C8E"/>
    <w:rsid w:val="008F75E1"/>
    <w:rsid w:val="008F7A2D"/>
    <w:rsid w:val="00904522"/>
    <w:rsid w:val="009066A3"/>
    <w:rsid w:val="00907E84"/>
    <w:rsid w:val="00912647"/>
    <w:rsid w:val="00912697"/>
    <w:rsid w:val="009159E0"/>
    <w:rsid w:val="00920081"/>
    <w:rsid w:val="00922115"/>
    <w:rsid w:val="00924DE6"/>
    <w:rsid w:val="00925561"/>
    <w:rsid w:val="009263AA"/>
    <w:rsid w:val="00926684"/>
    <w:rsid w:val="00927DAD"/>
    <w:rsid w:val="009319EC"/>
    <w:rsid w:val="00931C35"/>
    <w:rsid w:val="0093360F"/>
    <w:rsid w:val="00936EA0"/>
    <w:rsid w:val="00941B1D"/>
    <w:rsid w:val="00944136"/>
    <w:rsid w:val="00944A1A"/>
    <w:rsid w:val="00945634"/>
    <w:rsid w:val="00946FBF"/>
    <w:rsid w:val="00947A4F"/>
    <w:rsid w:val="00950B7D"/>
    <w:rsid w:val="00951444"/>
    <w:rsid w:val="009544DA"/>
    <w:rsid w:val="009546CD"/>
    <w:rsid w:val="00954C85"/>
    <w:rsid w:val="00956254"/>
    <w:rsid w:val="00957453"/>
    <w:rsid w:val="0096025F"/>
    <w:rsid w:val="00960B9E"/>
    <w:rsid w:val="009629EA"/>
    <w:rsid w:val="009659A3"/>
    <w:rsid w:val="00965D1A"/>
    <w:rsid w:val="0096794D"/>
    <w:rsid w:val="0097297E"/>
    <w:rsid w:val="0097433A"/>
    <w:rsid w:val="00974A5F"/>
    <w:rsid w:val="00974F6E"/>
    <w:rsid w:val="009750AD"/>
    <w:rsid w:val="00975113"/>
    <w:rsid w:val="009804A7"/>
    <w:rsid w:val="009805EA"/>
    <w:rsid w:val="00983CD0"/>
    <w:rsid w:val="00984382"/>
    <w:rsid w:val="00984E4C"/>
    <w:rsid w:val="009857A5"/>
    <w:rsid w:val="00985D04"/>
    <w:rsid w:val="00986656"/>
    <w:rsid w:val="009938FE"/>
    <w:rsid w:val="00993AD4"/>
    <w:rsid w:val="00994D6A"/>
    <w:rsid w:val="0099695D"/>
    <w:rsid w:val="00996ACB"/>
    <w:rsid w:val="00997C5C"/>
    <w:rsid w:val="009A0951"/>
    <w:rsid w:val="009A187F"/>
    <w:rsid w:val="009A2C52"/>
    <w:rsid w:val="009A391B"/>
    <w:rsid w:val="009A4398"/>
    <w:rsid w:val="009A46C3"/>
    <w:rsid w:val="009A729D"/>
    <w:rsid w:val="009A7B21"/>
    <w:rsid w:val="009A7CA6"/>
    <w:rsid w:val="009B0CF4"/>
    <w:rsid w:val="009B2CCC"/>
    <w:rsid w:val="009B41A0"/>
    <w:rsid w:val="009B4640"/>
    <w:rsid w:val="009B7A1F"/>
    <w:rsid w:val="009C00CD"/>
    <w:rsid w:val="009C01E6"/>
    <w:rsid w:val="009C2D3D"/>
    <w:rsid w:val="009C6FBA"/>
    <w:rsid w:val="009C7536"/>
    <w:rsid w:val="009C7612"/>
    <w:rsid w:val="009D1ECC"/>
    <w:rsid w:val="009D3B6E"/>
    <w:rsid w:val="009D3EAE"/>
    <w:rsid w:val="009D445E"/>
    <w:rsid w:val="009D4BC6"/>
    <w:rsid w:val="009D4FF0"/>
    <w:rsid w:val="009D5177"/>
    <w:rsid w:val="009D6A8C"/>
    <w:rsid w:val="009E170D"/>
    <w:rsid w:val="009E1DDE"/>
    <w:rsid w:val="009E53FE"/>
    <w:rsid w:val="009E6241"/>
    <w:rsid w:val="009E6518"/>
    <w:rsid w:val="009E6FD3"/>
    <w:rsid w:val="009E77C3"/>
    <w:rsid w:val="009E7F88"/>
    <w:rsid w:val="009F0E99"/>
    <w:rsid w:val="009F1F09"/>
    <w:rsid w:val="009F59AE"/>
    <w:rsid w:val="009F602F"/>
    <w:rsid w:val="009F69D2"/>
    <w:rsid w:val="00A006C2"/>
    <w:rsid w:val="00A01AA1"/>
    <w:rsid w:val="00A03879"/>
    <w:rsid w:val="00A06364"/>
    <w:rsid w:val="00A0718D"/>
    <w:rsid w:val="00A1127B"/>
    <w:rsid w:val="00A1196B"/>
    <w:rsid w:val="00A1246F"/>
    <w:rsid w:val="00A146FE"/>
    <w:rsid w:val="00A1521F"/>
    <w:rsid w:val="00A15BEE"/>
    <w:rsid w:val="00A15D05"/>
    <w:rsid w:val="00A15F36"/>
    <w:rsid w:val="00A16954"/>
    <w:rsid w:val="00A16BF9"/>
    <w:rsid w:val="00A17B27"/>
    <w:rsid w:val="00A21507"/>
    <w:rsid w:val="00A241CE"/>
    <w:rsid w:val="00A25451"/>
    <w:rsid w:val="00A254DD"/>
    <w:rsid w:val="00A26224"/>
    <w:rsid w:val="00A26954"/>
    <w:rsid w:val="00A27F95"/>
    <w:rsid w:val="00A30EDF"/>
    <w:rsid w:val="00A31709"/>
    <w:rsid w:val="00A31B45"/>
    <w:rsid w:val="00A32D17"/>
    <w:rsid w:val="00A330E5"/>
    <w:rsid w:val="00A332C3"/>
    <w:rsid w:val="00A349EF"/>
    <w:rsid w:val="00A35894"/>
    <w:rsid w:val="00A364FE"/>
    <w:rsid w:val="00A37A34"/>
    <w:rsid w:val="00A42300"/>
    <w:rsid w:val="00A431AD"/>
    <w:rsid w:val="00A4398C"/>
    <w:rsid w:val="00A462D6"/>
    <w:rsid w:val="00A565C4"/>
    <w:rsid w:val="00A57C87"/>
    <w:rsid w:val="00A57EF9"/>
    <w:rsid w:val="00A60116"/>
    <w:rsid w:val="00A60505"/>
    <w:rsid w:val="00A61F74"/>
    <w:rsid w:val="00A6552E"/>
    <w:rsid w:val="00A66E0D"/>
    <w:rsid w:val="00A7011E"/>
    <w:rsid w:val="00A77A4F"/>
    <w:rsid w:val="00A81E26"/>
    <w:rsid w:val="00A823D2"/>
    <w:rsid w:val="00A83EF4"/>
    <w:rsid w:val="00A84795"/>
    <w:rsid w:val="00A84BA7"/>
    <w:rsid w:val="00A877CC"/>
    <w:rsid w:val="00A90B92"/>
    <w:rsid w:val="00A91067"/>
    <w:rsid w:val="00A922F7"/>
    <w:rsid w:val="00A92D70"/>
    <w:rsid w:val="00A92F05"/>
    <w:rsid w:val="00A936FA"/>
    <w:rsid w:val="00A944D1"/>
    <w:rsid w:val="00A94EFE"/>
    <w:rsid w:val="00A95A0C"/>
    <w:rsid w:val="00A97017"/>
    <w:rsid w:val="00AA0260"/>
    <w:rsid w:val="00AA0A97"/>
    <w:rsid w:val="00AA2AD0"/>
    <w:rsid w:val="00AA2CEF"/>
    <w:rsid w:val="00AA3537"/>
    <w:rsid w:val="00AA3F0C"/>
    <w:rsid w:val="00AA3FEF"/>
    <w:rsid w:val="00AA77D0"/>
    <w:rsid w:val="00AA7FB8"/>
    <w:rsid w:val="00AB08F3"/>
    <w:rsid w:val="00AB181D"/>
    <w:rsid w:val="00AB4670"/>
    <w:rsid w:val="00AB6075"/>
    <w:rsid w:val="00AB63F2"/>
    <w:rsid w:val="00AB70A4"/>
    <w:rsid w:val="00AC01B0"/>
    <w:rsid w:val="00AC1CA4"/>
    <w:rsid w:val="00AC759F"/>
    <w:rsid w:val="00AC78FD"/>
    <w:rsid w:val="00AD005F"/>
    <w:rsid w:val="00AD0077"/>
    <w:rsid w:val="00AD0871"/>
    <w:rsid w:val="00AD1319"/>
    <w:rsid w:val="00AD30EC"/>
    <w:rsid w:val="00AD42BC"/>
    <w:rsid w:val="00AD44FD"/>
    <w:rsid w:val="00AD52B2"/>
    <w:rsid w:val="00AD75CE"/>
    <w:rsid w:val="00AE35E8"/>
    <w:rsid w:val="00AE675E"/>
    <w:rsid w:val="00AF03AA"/>
    <w:rsid w:val="00AF11B7"/>
    <w:rsid w:val="00AF1253"/>
    <w:rsid w:val="00AF3907"/>
    <w:rsid w:val="00AF41A9"/>
    <w:rsid w:val="00AF45E4"/>
    <w:rsid w:val="00AF5E0A"/>
    <w:rsid w:val="00AF60FE"/>
    <w:rsid w:val="00AF626D"/>
    <w:rsid w:val="00AF6370"/>
    <w:rsid w:val="00AF6548"/>
    <w:rsid w:val="00B00F22"/>
    <w:rsid w:val="00B01A19"/>
    <w:rsid w:val="00B0587A"/>
    <w:rsid w:val="00B067D5"/>
    <w:rsid w:val="00B06DD7"/>
    <w:rsid w:val="00B106B2"/>
    <w:rsid w:val="00B10F08"/>
    <w:rsid w:val="00B11DFB"/>
    <w:rsid w:val="00B128AB"/>
    <w:rsid w:val="00B13EC1"/>
    <w:rsid w:val="00B14207"/>
    <w:rsid w:val="00B16BA3"/>
    <w:rsid w:val="00B21A18"/>
    <w:rsid w:val="00B21A65"/>
    <w:rsid w:val="00B22A10"/>
    <w:rsid w:val="00B22F48"/>
    <w:rsid w:val="00B23F06"/>
    <w:rsid w:val="00B2530B"/>
    <w:rsid w:val="00B31D97"/>
    <w:rsid w:val="00B32270"/>
    <w:rsid w:val="00B32D24"/>
    <w:rsid w:val="00B3633D"/>
    <w:rsid w:val="00B41198"/>
    <w:rsid w:val="00B466CA"/>
    <w:rsid w:val="00B47719"/>
    <w:rsid w:val="00B5334E"/>
    <w:rsid w:val="00B54AA3"/>
    <w:rsid w:val="00B5625C"/>
    <w:rsid w:val="00B56D83"/>
    <w:rsid w:val="00B57866"/>
    <w:rsid w:val="00B57FB9"/>
    <w:rsid w:val="00B654C6"/>
    <w:rsid w:val="00B6654B"/>
    <w:rsid w:val="00B70872"/>
    <w:rsid w:val="00B7207C"/>
    <w:rsid w:val="00B73AE7"/>
    <w:rsid w:val="00B755DB"/>
    <w:rsid w:val="00B7660C"/>
    <w:rsid w:val="00B77A12"/>
    <w:rsid w:val="00B77E2D"/>
    <w:rsid w:val="00B80B20"/>
    <w:rsid w:val="00B8108B"/>
    <w:rsid w:val="00B84A96"/>
    <w:rsid w:val="00B85E12"/>
    <w:rsid w:val="00B86C7E"/>
    <w:rsid w:val="00B91B5A"/>
    <w:rsid w:val="00B9283E"/>
    <w:rsid w:val="00B93814"/>
    <w:rsid w:val="00B946D4"/>
    <w:rsid w:val="00B9550A"/>
    <w:rsid w:val="00B95E5F"/>
    <w:rsid w:val="00B979C6"/>
    <w:rsid w:val="00BA1BA1"/>
    <w:rsid w:val="00BA31C3"/>
    <w:rsid w:val="00BA5C07"/>
    <w:rsid w:val="00BA60DB"/>
    <w:rsid w:val="00BA644F"/>
    <w:rsid w:val="00BB4064"/>
    <w:rsid w:val="00BB5A61"/>
    <w:rsid w:val="00BB6E62"/>
    <w:rsid w:val="00BC3B92"/>
    <w:rsid w:val="00BC4208"/>
    <w:rsid w:val="00BC5A02"/>
    <w:rsid w:val="00BC6205"/>
    <w:rsid w:val="00BC6568"/>
    <w:rsid w:val="00BC7073"/>
    <w:rsid w:val="00BC7A44"/>
    <w:rsid w:val="00BC7B88"/>
    <w:rsid w:val="00BD021E"/>
    <w:rsid w:val="00BD04FE"/>
    <w:rsid w:val="00BD0B58"/>
    <w:rsid w:val="00BD2DFF"/>
    <w:rsid w:val="00BD54B2"/>
    <w:rsid w:val="00BD7B8B"/>
    <w:rsid w:val="00BE2420"/>
    <w:rsid w:val="00BE27F9"/>
    <w:rsid w:val="00BF1864"/>
    <w:rsid w:val="00BF3862"/>
    <w:rsid w:val="00BF3D94"/>
    <w:rsid w:val="00BF6858"/>
    <w:rsid w:val="00BF6A38"/>
    <w:rsid w:val="00C011AE"/>
    <w:rsid w:val="00C01925"/>
    <w:rsid w:val="00C021D4"/>
    <w:rsid w:val="00C028C7"/>
    <w:rsid w:val="00C03DA8"/>
    <w:rsid w:val="00C04715"/>
    <w:rsid w:val="00C064FF"/>
    <w:rsid w:val="00C11293"/>
    <w:rsid w:val="00C13448"/>
    <w:rsid w:val="00C13D63"/>
    <w:rsid w:val="00C1583D"/>
    <w:rsid w:val="00C16598"/>
    <w:rsid w:val="00C2255E"/>
    <w:rsid w:val="00C231D3"/>
    <w:rsid w:val="00C252FD"/>
    <w:rsid w:val="00C3213D"/>
    <w:rsid w:val="00C326C3"/>
    <w:rsid w:val="00C35084"/>
    <w:rsid w:val="00C35CCB"/>
    <w:rsid w:val="00C411DF"/>
    <w:rsid w:val="00C433D5"/>
    <w:rsid w:val="00C440FD"/>
    <w:rsid w:val="00C4602E"/>
    <w:rsid w:val="00C4793C"/>
    <w:rsid w:val="00C47BD9"/>
    <w:rsid w:val="00C47CA9"/>
    <w:rsid w:val="00C5249D"/>
    <w:rsid w:val="00C56804"/>
    <w:rsid w:val="00C610B0"/>
    <w:rsid w:val="00C640C5"/>
    <w:rsid w:val="00C642B2"/>
    <w:rsid w:val="00C65146"/>
    <w:rsid w:val="00C6608B"/>
    <w:rsid w:val="00C7279A"/>
    <w:rsid w:val="00C755A7"/>
    <w:rsid w:val="00C75C6E"/>
    <w:rsid w:val="00C8251E"/>
    <w:rsid w:val="00C82597"/>
    <w:rsid w:val="00C8294A"/>
    <w:rsid w:val="00C8444F"/>
    <w:rsid w:val="00C8449F"/>
    <w:rsid w:val="00C85A25"/>
    <w:rsid w:val="00C87B93"/>
    <w:rsid w:val="00C92DC8"/>
    <w:rsid w:val="00C950E0"/>
    <w:rsid w:val="00C9627C"/>
    <w:rsid w:val="00C96BC2"/>
    <w:rsid w:val="00C97F1B"/>
    <w:rsid w:val="00CA11DC"/>
    <w:rsid w:val="00CA1BB9"/>
    <w:rsid w:val="00CA20CF"/>
    <w:rsid w:val="00CA2452"/>
    <w:rsid w:val="00CA4152"/>
    <w:rsid w:val="00CA55A2"/>
    <w:rsid w:val="00CA5D43"/>
    <w:rsid w:val="00CA77A3"/>
    <w:rsid w:val="00CB0AC3"/>
    <w:rsid w:val="00CB0E5B"/>
    <w:rsid w:val="00CB3D9A"/>
    <w:rsid w:val="00CB5715"/>
    <w:rsid w:val="00CC1311"/>
    <w:rsid w:val="00CC14B2"/>
    <w:rsid w:val="00CC25F8"/>
    <w:rsid w:val="00CC27AF"/>
    <w:rsid w:val="00CC2AE5"/>
    <w:rsid w:val="00CC2BF7"/>
    <w:rsid w:val="00CC525E"/>
    <w:rsid w:val="00CC5288"/>
    <w:rsid w:val="00CC5619"/>
    <w:rsid w:val="00CC57C7"/>
    <w:rsid w:val="00CC5D0E"/>
    <w:rsid w:val="00CC67F8"/>
    <w:rsid w:val="00CC7F5B"/>
    <w:rsid w:val="00CD030F"/>
    <w:rsid w:val="00CD1C0E"/>
    <w:rsid w:val="00CD3089"/>
    <w:rsid w:val="00CD3387"/>
    <w:rsid w:val="00CD3AAE"/>
    <w:rsid w:val="00CD54E8"/>
    <w:rsid w:val="00CD5539"/>
    <w:rsid w:val="00CD6559"/>
    <w:rsid w:val="00CD6AD8"/>
    <w:rsid w:val="00CD7AA6"/>
    <w:rsid w:val="00CE31E3"/>
    <w:rsid w:val="00CE3254"/>
    <w:rsid w:val="00CE3727"/>
    <w:rsid w:val="00CE3B15"/>
    <w:rsid w:val="00CE4CCA"/>
    <w:rsid w:val="00CE5408"/>
    <w:rsid w:val="00CE7805"/>
    <w:rsid w:val="00CF2C93"/>
    <w:rsid w:val="00CF5F40"/>
    <w:rsid w:val="00D02654"/>
    <w:rsid w:val="00D050C7"/>
    <w:rsid w:val="00D05CF1"/>
    <w:rsid w:val="00D0691E"/>
    <w:rsid w:val="00D07A62"/>
    <w:rsid w:val="00D119F0"/>
    <w:rsid w:val="00D15808"/>
    <w:rsid w:val="00D17006"/>
    <w:rsid w:val="00D24817"/>
    <w:rsid w:val="00D254BE"/>
    <w:rsid w:val="00D25BA3"/>
    <w:rsid w:val="00D27691"/>
    <w:rsid w:val="00D3143A"/>
    <w:rsid w:val="00D351A9"/>
    <w:rsid w:val="00D37860"/>
    <w:rsid w:val="00D40679"/>
    <w:rsid w:val="00D40F68"/>
    <w:rsid w:val="00D413B4"/>
    <w:rsid w:val="00D437C2"/>
    <w:rsid w:val="00D46580"/>
    <w:rsid w:val="00D46998"/>
    <w:rsid w:val="00D5018D"/>
    <w:rsid w:val="00D50EC7"/>
    <w:rsid w:val="00D50F41"/>
    <w:rsid w:val="00D524E2"/>
    <w:rsid w:val="00D545BC"/>
    <w:rsid w:val="00D551CE"/>
    <w:rsid w:val="00D5750A"/>
    <w:rsid w:val="00D623AA"/>
    <w:rsid w:val="00D62C66"/>
    <w:rsid w:val="00D73B83"/>
    <w:rsid w:val="00D74CF7"/>
    <w:rsid w:val="00D759DF"/>
    <w:rsid w:val="00D76129"/>
    <w:rsid w:val="00D76B40"/>
    <w:rsid w:val="00D772C4"/>
    <w:rsid w:val="00D800E6"/>
    <w:rsid w:val="00D817FA"/>
    <w:rsid w:val="00D81B4E"/>
    <w:rsid w:val="00D834BC"/>
    <w:rsid w:val="00D84711"/>
    <w:rsid w:val="00D84EDA"/>
    <w:rsid w:val="00D85FF4"/>
    <w:rsid w:val="00D862B7"/>
    <w:rsid w:val="00D87DCF"/>
    <w:rsid w:val="00D87E9C"/>
    <w:rsid w:val="00D90036"/>
    <w:rsid w:val="00D90E58"/>
    <w:rsid w:val="00D91534"/>
    <w:rsid w:val="00D915A5"/>
    <w:rsid w:val="00D92CB7"/>
    <w:rsid w:val="00D94E77"/>
    <w:rsid w:val="00D95358"/>
    <w:rsid w:val="00D963A2"/>
    <w:rsid w:val="00D9714B"/>
    <w:rsid w:val="00DA24F7"/>
    <w:rsid w:val="00DA2EF9"/>
    <w:rsid w:val="00DA4C9E"/>
    <w:rsid w:val="00DA5B0E"/>
    <w:rsid w:val="00DB11F7"/>
    <w:rsid w:val="00DB3965"/>
    <w:rsid w:val="00DB3D2D"/>
    <w:rsid w:val="00DB4B0B"/>
    <w:rsid w:val="00DB5266"/>
    <w:rsid w:val="00DB77BD"/>
    <w:rsid w:val="00DB7BCB"/>
    <w:rsid w:val="00DC3AB6"/>
    <w:rsid w:val="00DC5A75"/>
    <w:rsid w:val="00DC61D7"/>
    <w:rsid w:val="00DD2DD7"/>
    <w:rsid w:val="00DD3F3B"/>
    <w:rsid w:val="00DD4603"/>
    <w:rsid w:val="00DD64FC"/>
    <w:rsid w:val="00DD6887"/>
    <w:rsid w:val="00DE0173"/>
    <w:rsid w:val="00DE629C"/>
    <w:rsid w:val="00DE7E6C"/>
    <w:rsid w:val="00DF2189"/>
    <w:rsid w:val="00DF257E"/>
    <w:rsid w:val="00DF43FB"/>
    <w:rsid w:val="00DF57D6"/>
    <w:rsid w:val="00E00AC8"/>
    <w:rsid w:val="00E01740"/>
    <w:rsid w:val="00E0634E"/>
    <w:rsid w:val="00E11C00"/>
    <w:rsid w:val="00E123CD"/>
    <w:rsid w:val="00E124E2"/>
    <w:rsid w:val="00E12723"/>
    <w:rsid w:val="00E148BF"/>
    <w:rsid w:val="00E2068C"/>
    <w:rsid w:val="00E21908"/>
    <w:rsid w:val="00E23EE7"/>
    <w:rsid w:val="00E24D9D"/>
    <w:rsid w:val="00E24E70"/>
    <w:rsid w:val="00E26458"/>
    <w:rsid w:val="00E2693F"/>
    <w:rsid w:val="00E269EF"/>
    <w:rsid w:val="00E30329"/>
    <w:rsid w:val="00E315D8"/>
    <w:rsid w:val="00E31A2A"/>
    <w:rsid w:val="00E325C0"/>
    <w:rsid w:val="00E341C2"/>
    <w:rsid w:val="00E3542F"/>
    <w:rsid w:val="00E355B8"/>
    <w:rsid w:val="00E40058"/>
    <w:rsid w:val="00E40753"/>
    <w:rsid w:val="00E4440F"/>
    <w:rsid w:val="00E44862"/>
    <w:rsid w:val="00E45AAC"/>
    <w:rsid w:val="00E46269"/>
    <w:rsid w:val="00E465E1"/>
    <w:rsid w:val="00E47BA1"/>
    <w:rsid w:val="00E5001C"/>
    <w:rsid w:val="00E51055"/>
    <w:rsid w:val="00E5214F"/>
    <w:rsid w:val="00E546C2"/>
    <w:rsid w:val="00E63E45"/>
    <w:rsid w:val="00E6427F"/>
    <w:rsid w:val="00E64404"/>
    <w:rsid w:val="00E672A9"/>
    <w:rsid w:val="00E678FE"/>
    <w:rsid w:val="00E67F3F"/>
    <w:rsid w:val="00E7033B"/>
    <w:rsid w:val="00E70E03"/>
    <w:rsid w:val="00E731BB"/>
    <w:rsid w:val="00E73A91"/>
    <w:rsid w:val="00E74012"/>
    <w:rsid w:val="00E75D33"/>
    <w:rsid w:val="00E80B39"/>
    <w:rsid w:val="00E82AC7"/>
    <w:rsid w:val="00E82C67"/>
    <w:rsid w:val="00E8338E"/>
    <w:rsid w:val="00E86680"/>
    <w:rsid w:val="00E86BF3"/>
    <w:rsid w:val="00E90709"/>
    <w:rsid w:val="00E91E8C"/>
    <w:rsid w:val="00E93302"/>
    <w:rsid w:val="00E93889"/>
    <w:rsid w:val="00E9485D"/>
    <w:rsid w:val="00E95C18"/>
    <w:rsid w:val="00E96669"/>
    <w:rsid w:val="00E966FF"/>
    <w:rsid w:val="00E96DB8"/>
    <w:rsid w:val="00E974A7"/>
    <w:rsid w:val="00EA00E3"/>
    <w:rsid w:val="00EA359C"/>
    <w:rsid w:val="00EA3DEC"/>
    <w:rsid w:val="00EA772C"/>
    <w:rsid w:val="00EB0206"/>
    <w:rsid w:val="00EB1104"/>
    <w:rsid w:val="00EB28BC"/>
    <w:rsid w:val="00EB3DBF"/>
    <w:rsid w:val="00EB5174"/>
    <w:rsid w:val="00EB55D2"/>
    <w:rsid w:val="00EB6643"/>
    <w:rsid w:val="00EB6C15"/>
    <w:rsid w:val="00EB7A32"/>
    <w:rsid w:val="00EC2BBF"/>
    <w:rsid w:val="00EC3E7C"/>
    <w:rsid w:val="00EC4FEC"/>
    <w:rsid w:val="00EC5767"/>
    <w:rsid w:val="00EC583E"/>
    <w:rsid w:val="00ED3E23"/>
    <w:rsid w:val="00ED4114"/>
    <w:rsid w:val="00EE08B4"/>
    <w:rsid w:val="00EE0EF1"/>
    <w:rsid w:val="00EE1374"/>
    <w:rsid w:val="00EE14BB"/>
    <w:rsid w:val="00EE1F5E"/>
    <w:rsid w:val="00EF1354"/>
    <w:rsid w:val="00EF31B6"/>
    <w:rsid w:val="00EF3D14"/>
    <w:rsid w:val="00EF3F14"/>
    <w:rsid w:val="00EF7340"/>
    <w:rsid w:val="00EF73EC"/>
    <w:rsid w:val="00EF7468"/>
    <w:rsid w:val="00F00062"/>
    <w:rsid w:val="00F006D5"/>
    <w:rsid w:val="00F0097C"/>
    <w:rsid w:val="00F01298"/>
    <w:rsid w:val="00F01E0E"/>
    <w:rsid w:val="00F036FD"/>
    <w:rsid w:val="00F04423"/>
    <w:rsid w:val="00F0498F"/>
    <w:rsid w:val="00F0534C"/>
    <w:rsid w:val="00F05824"/>
    <w:rsid w:val="00F069ED"/>
    <w:rsid w:val="00F0738A"/>
    <w:rsid w:val="00F11086"/>
    <w:rsid w:val="00F13282"/>
    <w:rsid w:val="00F13847"/>
    <w:rsid w:val="00F16BB3"/>
    <w:rsid w:val="00F16BB7"/>
    <w:rsid w:val="00F1757E"/>
    <w:rsid w:val="00F17A30"/>
    <w:rsid w:val="00F2037B"/>
    <w:rsid w:val="00F220C2"/>
    <w:rsid w:val="00F24250"/>
    <w:rsid w:val="00F25316"/>
    <w:rsid w:val="00F26E88"/>
    <w:rsid w:val="00F279E9"/>
    <w:rsid w:val="00F3043F"/>
    <w:rsid w:val="00F30594"/>
    <w:rsid w:val="00F33543"/>
    <w:rsid w:val="00F351BB"/>
    <w:rsid w:val="00F35D9E"/>
    <w:rsid w:val="00F35E61"/>
    <w:rsid w:val="00F36C55"/>
    <w:rsid w:val="00F409AE"/>
    <w:rsid w:val="00F42061"/>
    <w:rsid w:val="00F4483C"/>
    <w:rsid w:val="00F468DB"/>
    <w:rsid w:val="00F46C5B"/>
    <w:rsid w:val="00F471F3"/>
    <w:rsid w:val="00F47209"/>
    <w:rsid w:val="00F51F03"/>
    <w:rsid w:val="00F520A4"/>
    <w:rsid w:val="00F5423B"/>
    <w:rsid w:val="00F55CC0"/>
    <w:rsid w:val="00F55D0B"/>
    <w:rsid w:val="00F575E9"/>
    <w:rsid w:val="00F62D82"/>
    <w:rsid w:val="00F639A3"/>
    <w:rsid w:val="00F64FC3"/>
    <w:rsid w:val="00F6518B"/>
    <w:rsid w:val="00F65A9A"/>
    <w:rsid w:val="00F65DE0"/>
    <w:rsid w:val="00F66856"/>
    <w:rsid w:val="00F70F8C"/>
    <w:rsid w:val="00F72A61"/>
    <w:rsid w:val="00F74AAD"/>
    <w:rsid w:val="00F76858"/>
    <w:rsid w:val="00F77586"/>
    <w:rsid w:val="00F8140D"/>
    <w:rsid w:val="00F836C4"/>
    <w:rsid w:val="00F83DCB"/>
    <w:rsid w:val="00F87B4B"/>
    <w:rsid w:val="00F900D8"/>
    <w:rsid w:val="00F9395E"/>
    <w:rsid w:val="00F9594E"/>
    <w:rsid w:val="00F95CD8"/>
    <w:rsid w:val="00FA05D1"/>
    <w:rsid w:val="00FA1629"/>
    <w:rsid w:val="00FA1689"/>
    <w:rsid w:val="00FA227E"/>
    <w:rsid w:val="00FA2D8E"/>
    <w:rsid w:val="00FA3CB2"/>
    <w:rsid w:val="00FA76BB"/>
    <w:rsid w:val="00FA7E4C"/>
    <w:rsid w:val="00FA7EF8"/>
    <w:rsid w:val="00FB0B63"/>
    <w:rsid w:val="00FB39A6"/>
    <w:rsid w:val="00FC0584"/>
    <w:rsid w:val="00FC2B0F"/>
    <w:rsid w:val="00FC2E3A"/>
    <w:rsid w:val="00FC4366"/>
    <w:rsid w:val="00FC6E84"/>
    <w:rsid w:val="00FC722A"/>
    <w:rsid w:val="00FC78B9"/>
    <w:rsid w:val="00FC7E67"/>
    <w:rsid w:val="00FD3EC6"/>
    <w:rsid w:val="00FD60B7"/>
    <w:rsid w:val="00FE00BB"/>
    <w:rsid w:val="00FE2FC5"/>
    <w:rsid w:val="00FE7AB2"/>
    <w:rsid w:val="00FF095B"/>
    <w:rsid w:val="00FF208B"/>
    <w:rsid w:val="00FF4E26"/>
    <w:rsid w:val="00FF5605"/>
    <w:rsid w:val="00FF63A3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10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next w:val="a0"/>
    <w:link w:val="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2">
    <w:name w:val="heading 2"/>
    <w:next w:val="a0"/>
    <w:link w:val="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3">
    <w:name w:val="heading 3"/>
    <w:basedOn w:val="2"/>
    <w:next w:val="a0"/>
    <w:link w:val="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basedOn w:val="a1"/>
    <w:uiPriority w:val="99"/>
    <w:unhideWhenUsed/>
    <w:rsid w:val="004C245C"/>
    <w:rPr>
      <w:color w:val="0563C1" w:themeColor="hyperlink"/>
      <w:u w:val="single"/>
    </w:rPr>
  </w:style>
  <w:style w:type="paragraph" w:styleId="a0">
    <w:name w:val="Plain Text"/>
    <w:link w:val="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Char">
    <w:name w:val="Απλό κείμενο Char"/>
    <w:basedOn w:val="a1"/>
    <w:link w:val="a0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a4">
    <w:name w:val="Unresolved Mention"/>
    <w:basedOn w:val="a1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C245C"/>
    <w:pPr>
      <w:spacing w:before="100" w:beforeAutospacing="1" w:after="100" w:afterAutospacing="1"/>
    </w:pPr>
  </w:style>
  <w:style w:type="paragraph" w:styleId="-HTML">
    <w:name w:val="HTML Preformatted"/>
    <w:basedOn w:val="a"/>
    <w:link w:val="-HTML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-HTMLChar">
    <w:name w:val="Προ-διαμορφωμένο HTML Char"/>
    <w:basedOn w:val="a1"/>
    <w:link w:val="-HTML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-0">
    <w:name w:val="FollowedHyperlink"/>
    <w:basedOn w:val="a1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a1"/>
    <w:rsid w:val="004C245C"/>
  </w:style>
  <w:style w:type="character" w:customStyle="1" w:styleId="grey">
    <w:name w:val="grey"/>
    <w:basedOn w:val="a1"/>
    <w:rsid w:val="004C245C"/>
  </w:style>
  <w:style w:type="character" w:customStyle="1" w:styleId="h2">
    <w:name w:val="h2"/>
    <w:basedOn w:val="a1"/>
    <w:rsid w:val="004C245C"/>
  </w:style>
  <w:style w:type="character" w:customStyle="1" w:styleId="h3">
    <w:name w:val="h3"/>
    <w:basedOn w:val="a1"/>
    <w:rsid w:val="004C245C"/>
  </w:style>
  <w:style w:type="character" w:customStyle="1" w:styleId="h4">
    <w:name w:val="h4"/>
    <w:basedOn w:val="a1"/>
    <w:rsid w:val="004C245C"/>
  </w:style>
  <w:style w:type="character" w:customStyle="1" w:styleId="1Char">
    <w:name w:val="Επικεφαλίδα 1 Char"/>
    <w:basedOn w:val="a1"/>
    <w:link w:val="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2Char">
    <w:name w:val="Επικεφαλίδα 2 Char"/>
    <w:basedOn w:val="a1"/>
    <w:link w:val="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3Char">
    <w:name w:val="Επικεφαλίδα 3 Char"/>
    <w:basedOn w:val="a1"/>
    <w:link w:val="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4Char">
    <w:name w:val="Επικεφαλίδα 4 Char"/>
    <w:basedOn w:val="a1"/>
    <w:link w:val="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1"/>
    <w:link w:val="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1"/>
    <w:link w:val="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1"/>
    <w:link w:val="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1"/>
    <w:link w:val="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1"/>
    <w:link w:val="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3-1">
    <w:name w:val="Grid Table 3 Accent 1"/>
    <w:basedOn w:val="a2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a5">
    <w:name w:val="Table Grid"/>
    <w:basedOn w:val="a2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20">
    <w:name w:val="toc 2"/>
    <w:basedOn w:val="a"/>
    <w:next w:val="a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30">
    <w:name w:val="toc 3"/>
    <w:basedOn w:val="a"/>
    <w:next w:val="a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a6">
    <w:name w:val="header"/>
    <w:basedOn w:val="a"/>
    <w:link w:val="Char0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Char0">
    <w:name w:val="Κεφαλίδα Char"/>
    <w:basedOn w:val="a1"/>
    <w:link w:val="a6"/>
    <w:uiPriority w:val="99"/>
    <w:rsid w:val="00885AAF"/>
    <w:rPr>
      <w:rFonts w:ascii="Courier New" w:eastAsiaTheme="minorEastAsia" w:hAnsi="Courier New"/>
      <w:sz w:val="22"/>
    </w:rPr>
  </w:style>
  <w:style w:type="paragraph" w:styleId="a7">
    <w:name w:val="footer"/>
    <w:basedOn w:val="a"/>
    <w:link w:val="Char1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Char1">
    <w:name w:val="Υποσέλιδο Char"/>
    <w:basedOn w:val="a1"/>
    <w:link w:val="a7"/>
    <w:uiPriority w:val="99"/>
    <w:rsid w:val="00885AAF"/>
    <w:rPr>
      <w:rFonts w:ascii="Courier New" w:eastAsiaTheme="minorEastAsia" w:hAnsi="Courier New"/>
      <w:sz w:val="22"/>
    </w:rPr>
  </w:style>
  <w:style w:type="character" w:styleId="a8">
    <w:name w:val="page number"/>
    <w:basedOn w:val="a1"/>
    <w:uiPriority w:val="99"/>
    <w:semiHidden/>
    <w:unhideWhenUsed/>
    <w:rsid w:val="00885AAF"/>
  </w:style>
  <w:style w:type="table" w:styleId="50">
    <w:name w:val="Plain Table 5"/>
    <w:basedOn w:val="a2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9">
    <w:name w:val="annotation reference"/>
    <w:basedOn w:val="a1"/>
    <w:uiPriority w:val="99"/>
    <w:semiHidden/>
    <w:unhideWhenUsed/>
    <w:rsid w:val="005D2744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5D2744"/>
    <w:rPr>
      <w:sz w:val="20"/>
      <w:szCs w:val="20"/>
    </w:rPr>
  </w:style>
  <w:style w:type="character" w:customStyle="1" w:styleId="Char2">
    <w:name w:val="Κείμενο σχολίου Char"/>
    <w:basedOn w:val="a1"/>
    <w:link w:val="aa"/>
    <w:uiPriority w:val="99"/>
    <w:semiHidden/>
    <w:rsid w:val="005D274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D2744"/>
    <w:rPr>
      <w:b/>
      <w:bCs/>
    </w:rPr>
  </w:style>
  <w:style w:type="character" w:customStyle="1" w:styleId="Char3">
    <w:name w:val="Θέμα σχολίου Char"/>
    <w:basedOn w:val="Char2"/>
    <w:link w:val="ab"/>
    <w:uiPriority w:val="99"/>
    <w:semiHidden/>
    <w:rsid w:val="005D274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ac">
    <w:name w:val="Balloon Text"/>
    <w:basedOn w:val="a"/>
    <w:link w:val="Char4"/>
    <w:uiPriority w:val="99"/>
    <w:semiHidden/>
    <w:unhideWhenUsed/>
    <w:rsid w:val="005D2744"/>
    <w:rPr>
      <w:rFonts w:ascii="Segoe UI" w:hAnsi="Segoe UI" w:cs="Segoe UI"/>
      <w:sz w:val="18"/>
      <w:szCs w:val="18"/>
    </w:rPr>
  </w:style>
  <w:style w:type="character" w:customStyle="1" w:styleId="Char4">
    <w:name w:val="Κείμενο πλαισίου Char"/>
    <w:basedOn w:val="a1"/>
    <w:link w:val="ac"/>
    <w:uiPriority w:val="99"/>
    <w:semiHidden/>
    <w:rsid w:val="005D2744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opackage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atatracker.ietf.org/doc/html/rfc2119" TargetMode="External"/><Relationship Id="rId17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tracker.ietf.org/doc/html/rfc211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opackag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B7FDACC79488A14580CB398C6A14674F" ma:contentTypeVersion="14" ma:contentTypeDescription="Δημιουργία νέου εγγράφου" ma:contentTypeScope="" ma:versionID="972302281a0cc10eb4a790f40ca95488">
  <xsd:schema xmlns:xsd="http://www.w3.org/2001/XMLSchema" xmlns:xs="http://www.w3.org/2001/XMLSchema" xmlns:p="http://schemas.microsoft.com/office/2006/metadata/properties" xmlns:ns3="33189b96-1569-42fc-9544-ee848032c6a0" xmlns:ns4="1ea49dce-583e-49f6-90fc-e8673acf8190" targetNamespace="http://schemas.microsoft.com/office/2006/metadata/properties" ma:root="true" ma:fieldsID="3a453bc59b269d264f861a993c8576cc" ns3:_="" ns4:_="">
    <xsd:import namespace="33189b96-1569-42fc-9544-ee848032c6a0"/>
    <xsd:import namespace="1ea49dce-583e-49f6-90fc-e8673acf8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89b96-1569-42fc-9544-ee848032c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9dce-583e-49f6-90fc-e8673acf8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6F257-25F4-4F82-8C10-531787E73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9F97F-F1AE-4D6B-ACCE-EF5F03B09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89b96-1569-42fc-9544-ee848032c6a0"/>
    <ds:schemaRef ds:uri="1ea49dce-583e-49f6-90fc-e8673acf8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93F564-A278-47B2-A28E-E140D60EDF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8CEA69-92D5-4743-9C30-5A20F20A7E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16</Pages>
  <Words>4882</Words>
  <Characters>27830</Characters>
  <Application>Microsoft Office Word</Application>
  <DocSecurity>0</DocSecurity>
  <Lines>231</Lines>
  <Paragraphs>65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Ioannis Tsakmakis</cp:lastModifiedBy>
  <cp:revision>798</cp:revision>
  <cp:lastPrinted>2021-10-24T10:12:00Z</cp:lastPrinted>
  <dcterms:created xsi:type="dcterms:W3CDTF">2021-11-10T09:15:00Z</dcterms:created>
  <dcterms:modified xsi:type="dcterms:W3CDTF">2021-12-07T19:34:00Z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0.1.1</vt:lpwstr>
  </property>
  <property fmtid="{D5CDD505-2E9C-101B-9397-08002B2CF9AE}" pid="4" name="template_status">
    <vt:lpwstr>PUBLISHED</vt:lpwstr>
  </property>
  <property fmtid="{D5CDD505-2E9C-101B-9397-08002B2CF9AE}" pid="5" name="ContentTypeId">
    <vt:lpwstr>0x010100B7FDACC79488A14580CB398C6A14674F</vt:lpwstr>
  </property>
</Properties>
</file>